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0D" w:rsidRDefault="00C93827">
      <w:pPr>
        <w:pStyle w:val="1"/>
        <w:jc w:val="center"/>
      </w:pPr>
      <w:r>
        <w:rPr>
          <w:rFonts w:hint="eastAsia"/>
        </w:rPr>
        <w:t>综合流域管理系统需求</w:t>
      </w:r>
      <w:r>
        <w:t>文件</w:t>
      </w:r>
    </w:p>
    <w:p w:rsidR="00516F0D" w:rsidRDefault="00C9382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系统</w:t>
      </w:r>
      <w:r>
        <w:t>概述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</w:t>
      </w:r>
      <w:r>
        <w:rPr>
          <w:rFonts w:ascii="仿宋" w:eastAsia="仿宋" w:hAnsi="仿宋"/>
          <w:sz w:val="28"/>
          <w:szCs w:val="28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>针对传统综合流域管理存在的可操作性差、难以实现动态、无法适应发展变化等问题，该项目提出以综合信息集成平台为支撑，采用信息可视化处理、后台模型数据分析、系统决策支持等制定出一系列水系流域最优管理考核指标。依托流域内可量化的农田资源、农产品价格、农资</w:t>
      </w:r>
      <w:r>
        <w:rPr>
          <w:rFonts w:ascii="仿宋" w:eastAsia="仿宋" w:hAnsi="仿宋"/>
          <w:sz w:val="28"/>
          <w:szCs w:val="28"/>
        </w:rPr>
        <w:t>价格、</w:t>
      </w:r>
      <w:r>
        <w:rPr>
          <w:rFonts w:ascii="仿宋" w:eastAsia="仿宋" w:hAnsi="仿宋" w:hint="eastAsia"/>
          <w:sz w:val="28"/>
          <w:szCs w:val="28"/>
        </w:rPr>
        <w:t>气候大数据、水利资源等信息计算出整个水域包括施肥总量，水土保持率等量化指标在内的流域管理指标，并完成上中下游完整动态优化模型的整合，解决水域跨区协调的难题。</w:t>
      </w:r>
    </w:p>
    <w:p w:rsidR="00516F0D" w:rsidRDefault="00516F0D"/>
    <w:p w:rsidR="00516F0D" w:rsidRDefault="00C93827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系统主要功能</w:t>
      </w:r>
      <w:r>
        <w:t>模块</w:t>
      </w:r>
      <w:r>
        <w:rPr>
          <w:rFonts w:hint="eastAsia"/>
        </w:rPr>
        <w:t>简介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系统主要</w:t>
      </w:r>
      <w:r>
        <w:rPr>
          <w:rFonts w:ascii="仿宋" w:eastAsia="仿宋" w:hAnsi="仿宋"/>
          <w:sz w:val="28"/>
          <w:szCs w:val="28"/>
        </w:rPr>
        <w:t xml:space="preserve">模块和关系如下图所示： 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366385" cy="181229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7" cy="1820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 图1 系统</w:t>
      </w:r>
      <w:r>
        <w:rPr>
          <w:rFonts w:ascii="仿宋" w:eastAsia="仿宋" w:hAnsi="仿宋"/>
          <w:sz w:val="28"/>
          <w:szCs w:val="28"/>
        </w:rPr>
        <w:t>的主要模块和功能示意图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其中每个</w:t>
      </w:r>
      <w:r>
        <w:rPr>
          <w:rFonts w:ascii="仿宋" w:eastAsia="仿宋" w:hAnsi="仿宋"/>
          <w:sz w:val="28"/>
          <w:szCs w:val="28"/>
        </w:rPr>
        <w:t>模块的功能如下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516F0D" w:rsidRDefault="00C93827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互联网</w:t>
      </w:r>
      <w:r>
        <w:rPr>
          <w:rFonts w:ascii="仿宋" w:eastAsia="仿宋" w:hAnsi="仿宋"/>
          <w:b/>
          <w:sz w:val="28"/>
          <w:szCs w:val="28"/>
        </w:rPr>
        <w:t>数据采集</w:t>
      </w:r>
      <w:r>
        <w:rPr>
          <w:rFonts w:ascii="仿宋" w:eastAsia="仿宋" w:hAnsi="仿宋" w:hint="eastAsia"/>
          <w:b/>
          <w:sz w:val="28"/>
          <w:szCs w:val="28"/>
        </w:rPr>
        <w:t>与</w:t>
      </w:r>
      <w:r>
        <w:rPr>
          <w:rFonts w:ascii="仿宋" w:eastAsia="仿宋" w:hAnsi="仿宋"/>
          <w:b/>
          <w:sz w:val="28"/>
          <w:szCs w:val="28"/>
        </w:rPr>
        <w:t>管理模块</w:t>
      </w:r>
    </w:p>
    <w:p w:rsidR="00516F0D" w:rsidRDefault="00C93827">
      <w:pPr>
        <w:ind w:left="28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互联网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采集</w:t>
      </w:r>
      <w:r>
        <w:rPr>
          <w:rFonts w:ascii="仿宋" w:eastAsia="仿宋" w:hAnsi="仿宋"/>
          <w:sz w:val="28"/>
          <w:szCs w:val="28"/>
        </w:rPr>
        <w:t>模块，</w:t>
      </w:r>
      <w:r>
        <w:rPr>
          <w:rFonts w:ascii="仿宋" w:eastAsia="仿宋" w:hAnsi="仿宋" w:hint="eastAsia"/>
          <w:sz w:val="28"/>
          <w:szCs w:val="28"/>
        </w:rPr>
        <w:t>提供</w:t>
      </w:r>
      <w:r>
        <w:rPr>
          <w:rFonts w:ascii="仿宋" w:eastAsia="仿宋" w:hAnsi="仿宋"/>
          <w:sz w:val="28"/>
          <w:szCs w:val="28"/>
        </w:rPr>
        <w:t>了对</w:t>
      </w:r>
      <w:r>
        <w:rPr>
          <w:rFonts w:ascii="仿宋" w:eastAsia="仿宋" w:hAnsi="仿宋" w:hint="eastAsia"/>
          <w:sz w:val="28"/>
          <w:szCs w:val="28"/>
        </w:rPr>
        <w:t>各类</w:t>
      </w:r>
      <w:r>
        <w:rPr>
          <w:rFonts w:ascii="仿宋" w:eastAsia="仿宋" w:hAnsi="仿宋"/>
          <w:sz w:val="28"/>
          <w:szCs w:val="28"/>
        </w:rPr>
        <w:t>常见农产品价格</w:t>
      </w:r>
      <w:r>
        <w:rPr>
          <w:rFonts w:ascii="仿宋" w:eastAsia="仿宋" w:hAnsi="仿宋" w:hint="eastAsia"/>
          <w:sz w:val="28"/>
          <w:szCs w:val="28"/>
        </w:rPr>
        <w:t>（商务部</w:t>
      </w:r>
      <w:r>
        <w:rPr>
          <w:rFonts w:ascii="仿宋" w:eastAsia="仿宋" w:hAnsi="仿宋"/>
          <w:sz w:val="28"/>
          <w:szCs w:val="28"/>
        </w:rPr>
        <w:t>各大农批市场的农产品</w:t>
      </w:r>
      <w:r>
        <w:rPr>
          <w:rFonts w:ascii="仿宋" w:eastAsia="仿宋" w:hAnsi="仿宋" w:hint="eastAsia"/>
          <w:sz w:val="28"/>
          <w:szCs w:val="28"/>
        </w:rPr>
        <w:t>价格）、流域</w:t>
      </w:r>
      <w:r>
        <w:rPr>
          <w:rFonts w:ascii="仿宋" w:eastAsia="仿宋" w:hAnsi="仿宋"/>
          <w:sz w:val="28"/>
          <w:szCs w:val="28"/>
        </w:rPr>
        <w:t>气象</w:t>
      </w:r>
      <w:r>
        <w:rPr>
          <w:rFonts w:ascii="仿宋" w:eastAsia="仿宋" w:hAnsi="仿宋" w:hint="eastAsia"/>
          <w:sz w:val="28"/>
          <w:szCs w:val="28"/>
        </w:rPr>
        <w:t>数据、大宗</w:t>
      </w:r>
      <w:r>
        <w:rPr>
          <w:rFonts w:ascii="仿宋" w:eastAsia="仿宋" w:hAnsi="仿宋"/>
          <w:sz w:val="28"/>
          <w:szCs w:val="28"/>
        </w:rPr>
        <w:t>农资和农作业价格期货的数据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短期气象精准数据。</w:t>
      </w:r>
    </w:p>
    <w:p w:rsidR="00516F0D" w:rsidRDefault="00C93827">
      <w:pPr>
        <w:ind w:left="280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采集</w:t>
      </w:r>
      <w:r>
        <w:rPr>
          <w:rFonts w:ascii="仿宋" w:eastAsia="仿宋" w:hAnsi="仿宋"/>
          <w:sz w:val="28"/>
          <w:szCs w:val="28"/>
        </w:rPr>
        <w:t>模块将采集的数据经过清洗后入库，为大坝的优化调度提供</w:t>
      </w:r>
      <w:r>
        <w:rPr>
          <w:rFonts w:ascii="仿宋" w:eastAsia="仿宋" w:hAnsi="仿宋" w:hint="eastAsia"/>
          <w:sz w:val="28"/>
          <w:szCs w:val="28"/>
        </w:rPr>
        <w:t>决策支持。</w:t>
      </w:r>
    </w:p>
    <w:p w:rsidR="00516F0D" w:rsidRDefault="00C93827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大坝的基本数据管理模块</w:t>
      </w:r>
    </w:p>
    <w:p w:rsidR="00516F0D" w:rsidRDefault="00C93827">
      <w:pPr>
        <w:pStyle w:val="a6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主要</w:t>
      </w:r>
      <w:r>
        <w:rPr>
          <w:rFonts w:ascii="仿宋" w:eastAsia="仿宋" w:hAnsi="仿宋"/>
          <w:sz w:val="28"/>
          <w:szCs w:val="28"/>
        </w:rPr>
        <w:t>是</w:t>
      </w:r>
      <w:r>
        <w:rPr>
          <w:rFonts w:ascii="仿宋" w:eastAsia="仿宋" w:hAnsi="仿宋" w:hint="eastAsia"/>
          <w:sz w:val="28"/>
          <w:szCs w:val="28"/>
        </w:rPr>
        <w:t>编辑</w:t>
      </w:r>
      <w:r>
        <w:rPr>
          <w:rFonts w:ascii="仿宋" w:eastAsia="仿宋" w:hAnsi="仿宋"/>
          <w:sz w:val="28"/>
          <w:szCs w:val="28"/>
        </w:rPr>
        <w:t>和查看大坝自身的数据，包含</w:t>
      </w:r>
      <w:r>
        <w:rPr>
          <w:rFonts w:ascii="仿宋" w:eastAsia="仿宋" w:hAnsi="仿宋" w:hint="eastAsia"/>
          <w:sz w:val="28"/>
          <w:szCs w:val="28"/>
        </w:rPr>
        <w:t>大坝</w:t>
      </w:r>
      <w:r>
        <w:rPr>
          <w:rFonts w:ascii="仿宋" w:eastAsia="仿宋" w:hAnsi="仿宋"/>
          <w:sz w:val="28"/>
          <w:szCs w:val="28"/>
        </w:rPr>
        <w:t>的库容、年度径流量、泥沙类型、泥沙含量、</w:t>
      </w:r>
      <w:r>
        <w:rPr>
          <w:rFonts w:ascii="仿宋" w:eastAsia="仿宋" w:hAnsi="仿宋" w:hint="eastAsia"/>
          <w:sz w:val="28"/>
          <w:szCs w:val="28"/>
        </w:rPr>
        <w:t>泄洪/冲沙/发电/航运设施</w:t>
      </w:r>
      <w:r>
        <w:rPr>
          <w:rFonts w:ascii="仿宋" w:eastAsia="仿宋" w:hAnsi="仿宋"/>
          <w:sz w:val="28"/>
          <w:szCs w:val="28"/>
        </w:rPr>
        <w:t>等</w:t>
      </w:r>
      <w:r>
        <w:rPr>
          <w:rFonts w:ascii="仿宋" w:eastAsia="仿宋" w:hAnsi="仿宋" w:hint="eastAsia"/>
          <w:sz w:val="28"/>
          <w:szCs w:val="28"/>
        </w:rPr>
        <w:t>信息、单位水量价格、水库径流量、单位铲沙成本、大坝建造成本、年维护成本、泥沙径流量。（具体</w:t>
      </w:r>
      <w:r>
        <w:rPr>
          <w:rFonts w:ascii="仿宋" w:eastAsia="仿宋" w:hAnsi="仿宋"/>
          <w:sz w:val="28"/>
          <w:szCs w:val="28"/>
        </w:rPr>
        <w:t>属性数据参见</w:t>
      </w:r>
      <w:r>
        <w:rPr>
          <w:rFonts w:ascii="仿宋" w:eastAsia="仿宋" w:hAnsi="仿宋" w:hint="eastAsia"/>
          <w:sz w:val="28"/>
          <w:szCs w:val="28"/>
        </w:rPr>
        <w:t>RESCON软件</w:t>
      </w:r>
      <w:r>
        <w:rPr>
          <w:rFonts w:ascii="仿宋" w:eastAsia="仿宋" w:hAnsi="仿宋"/>
          <w:sz w:val="28"/>
          <w:szCs w:val="28"/>
        </w:rPr>
        <w:t>包中</w:t>
      </w:r>
      <w:r>
        <w:rPr>
          <w:rFonts w:ascii="仿宋" w:eastAsia="仿宋" w:hAnsi="仿宋" w:hint="eastAsia"/>
          <w:sz w:val="28"/>
          <w:szCs w:val="28"/>
        </w:rPr>
        <w:t>涉及</w:t>
      </w:r>
      <w:r>
        <w:rPr>
          <w:rFonts w:ascii="仿宋" w:eastAsia="仿宋" w:hAnsi="仿宋"/>
          <w:sz w:val="28"/>
          <w:szCs w:val="28"/>
        </w:rPr>
        <w:t>的参数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。</w:t>
      </w:r>
    </w:p>
    <w:p w:rsidR="00516F0D" w:rsidRDefault="00C93827">
      <w:pPr>
        <w:pStyle w:val="a6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除此</w:t>
      </w:r>
      <w:r>
        <w:rPr>
          <w:rFonts w:ascii="仿宋" w:eastAsia="仿宋" w:hAnsi="仿宋"/>
          <w:sz w:val="28"/>
          <w:szCs w:val="28"/>
        </w:rPr>
        <w:t>之外，还包含大坝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位置和上下游关系等。</w:t>
      </w:r>
    </w:p>
    <w:p w:rsidR="00516F0D" w:rsidRDefault="00C93827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坝区</w:t>
      </w:r>
      <w:r>
        <w:rPr>
          <w:rFonts w:ascii="仿宋" w:eastAsia="仿宋" w:hAnsi="仿宋"/>
          <w:b/>
          <w:sz w:val="28"/>
          <w:szCs w:val="28"/>
        </w:rPr>
        <w:t>周边经济</w:t>
      </w:r>
      <w:r>
        <w:rPr>
          <w:rFonts w:ascii="仿宋" w:eastAsia="仿宋" w:hAnsi="仿宋" w:hint="eastAsia"/>
          <w:b/>
          <w:sz w:val="28"/>
          <w:szCs w:val="28"/>
        </w:rPr>
        <w:t>环境</w:t>
      </w:r>
      <w:r>
        <w:rPr>
          <w:rFonts w:ascii="仿宋" w:eastAsia="仿宋" w:hAnsi="仿宋"/>
          <w:b/>
          <w:sz w:val="28"/>
          <w:szCs w:val="28"/>
        </w:rPr>
        <w:t>数据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</w:p>
    <w:p w:rsidR="00516F0D" w:rsidRDefault="00C93827">
      <w:pPr>
        <w:pStyle w:val="a6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</w:t>
      </w:r>
      <w:r>
        <w:rPr>
          <w:rFonts w:ascii="仿宋" w:eastAsia="仿宋" w:hAnsi="仿宋"/>
          <w:sz w:val="28"/>
          <w:szCs w:val="28"/>
        </w:rPr>
        <w:t>模块主要</w:t>
      </w:r>
      <w:r>
        <w:rPr>
          <w:rFonts w:ascii="仿宋" w:eastAsia="仿宋" w:hAnsi="仿宋" w:hint="eastAsia"/>
          <w:sz w:val="28"/>
          <w:szCs w:val="28"/>
        </w:rPr>
        <w:t>收集</w:t>
      </w:r>
      <w:r>
        <w:rPr>
          <w:rFonts w:ascii="仿宋" w:eastAsia="仿宋" w:hAnsi="仿宋"/>
          <w:sz w:val="28"/>
          <w:szCs w:val="28"/>
        </w:rPr>
        <w:t>坝区覆盖（</w:t>
      </w:r>
      <w:r>
        <w:rPr>
          <w:rFonts w:ascii="仿宋" w:eastAsia="仿宋" w:hAnsi="仿宋" w:hint="eastAsia"/>
          <w:sz w:val="28"/>
          <w:szCs w:val="28"/>
        </w:rPr>
        <w:t>影响</w:t>
      </w:r>
      <w:r>
        <w:rPr>
          <w:rFonts w:ascii="仿宋" w:eastAsia="仿宋" w:hAnsi="仿宋"/>
          <w:sz w:val="28"/>
          <w:szCs w:val="28"/>
        </w:rPr>
        <w:t>）</w:t>
      </w:r>
      <w:r>
        <w:rPr>
          <w:rFonts w:ascii="仿宋" w:eastAsia="仿宋" w:hAnsi="仿宋" w:hint="eastAsia"/>
          <w:sz w:val="28"/>
          <w:szCs w:val="28"/>
        </w:rPr>
        <w:t>流域</w:t>
      </w:r>
      <w:r>
        <w:rPr>
          <w:rFonts w:ascii="仿宋" w:eastAsia="仿宋" w:hAnsi="仿宋"/>
          <w:sz w:val="28"/>
          <w:szCs w:val="28"/>
        </w:rPr>
        <w:t>内的经济环境数据</w:t>
      </w:r>
      <w:r>
        <w:rPr>
          <w:rFonts w:ascii="仿宋" w:eastAsia="仿宋" w:hAnsi="仿宋" w:hint="eastAsia"/>
          <w:sz w:val="28"/>
          <w:szCs w:val="28"/>
        </w:rPr>
        <w:t>，为综合流域管理提供优化决策支持。该模块需要</w:t>
      </w:r>
      <w:r>
        <w:rPr>
          <w:rFonts w:ascii="仿宋" w:eastAsia="仿宋" w:hAnsi="仿宋"/>
          <w:sz w:val="28"/>
          <w:szCs w:val="28"/>
        </w:rPr>
        <w:t>维护的数据包含：</w:t>
      </w:r>
    </w:p>
    <w:p w:rsidR="00516F0D" w:rsidRDefault="00C93827">
      <w:pPr>
        <w:pStyle w:val="a6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上游流域数据：农田总面积、农作物价格、农作物产量、单位面积肥料用量成本、单位面积水土保持成本、单位面积水土流失量、</w:t>
      </w:r>
      <w:r w:rsidRPr="009702E3">
        <w:rPr>
          <w:rFonts w:ascii="仿宋" w:eastAsia="仿宋" w:hAnsi="仿宋" w:hint="eastAsia"/>
          <w:sz w:val="28"/>
          <w:szCs w:val="28"/>
          <w:highlight w:val="yellow"/>
        </w:rPr>
        <w:t>气候因子（</w:t>
      </w:r>
      <w:r w:rsidRPr="009702E3">
        <w:rPr>
          <w:rFonts w:ascii="仿宋" w:eastAsia="仿宋" w:hAnsi="仿宋" w:hint="eastAsia"/>
          <w:strike/>
          <w:sz w:val="28"/>
          <w:szCs w:val="28"/>
          <w:highlight w:val="yellow"/>
        </w:rPr>
        <w:t>？咨询</w:t>
      </w:r>
      <w:r w:rsidRPr="009702E3">
        <w:rPr>
          <w:rFonts w:ascii="仿宋" w:eastAsia="仿宋" w:hAnsi="仿宋"/>
          <w:strike/>
          <w:sz w:val="28"/>
          <w:szCs w:val="28"/>
          <w:highlight w:val="yellow"/>
        </w:rPr>
        <w:t>牛老师，气候因子包含哪些数据</w:t>
      </w:r>
      <w:r w:rsidR="00542876" w:rsidRPr="009702E3">
        <w:rPr>
          <w:rFonts w:ascii="仿宋" w:eastAsia="仿宋" w:hAnsi="仿宋" w:hint="eastAsia"/>
          <w:sz w:val="28"/>
          <w:szCs w:val="28"/>
          <w:highlight w:val="yellow"/>
        </w:rPr>
        <w:t>如月降水量，年降水量</w:t>
      </w:r>
      <w:r w:rsidRPr="009702E3">
        <w:rPr>
          <w:rFonts w:ascii="仿宋" w:eastAsia="仿宋" w:hAnsi="仿宋" w:hint="eastAsia"/>
          <w:sz w:val="28"/>
          <w:szCs w:val="28"/>
          <w:highlight w:val="yellow"/>
        </w:rPr>
        <w:t>）等。</w:t>
      </w:r>
    </w:p>
    <w:p w:rsidR="00516F0D" w:rsidRDefault="00C93827">
      <w:pPr>
        <w:pStyle w:val="a6"/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下游流域：农田总面积、农作物价格、农作物产量、单位面积肥料用量成本、农业灌溉价格、单位面积农业用水量。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排污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上下游的工业生产</w:t>
      </w:r>
      <w:r>
        <w:rPr>
          <w:rFonts w:ascii="仿宋" w:eastAsia="仿宋" w:hAnsi="仿宋" w:hint="eastAsia"/>
          <w:sz w:val="28"/>
          <w:szCs w:val="28"/>
        </w:rPr>
        <w:t>主要</w:t>
      </w:r>
      <w:r>
        <w:rPr>
          <w:rFonts w:ascii="仿宋" w:eastAsia="仿宋" w:hAnsi="仿宋"/>
          <w:sz w:val="28"/>
          <w:szCs w:val="28"/>
        </w:rPr>
        <w:t>污染物的排放量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环境</w:t>
      </w:r>
      <w:r>
        <w:rPr>
          <w:rFonts w:ascii="仿宋" w:eastAsia="仿宋" w:hAnsi="仿宋"/>
          <w:sz w:val="28"/>
          <w:szCs w:val="28"/>
        </w:rPr>
        <w:t>约束条件：关于流域水资源的污染约束条件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要求水质达到</w:t>
      </w:r>
      <w:r>
        <w:rPr>
          <w:rFonts w:ascii="仿宋" w:eastAsia="仿宋" w:hAnsi="仿宋" w:hint="eastAsia"/>
          <w:sz w:val="28"/>
          <w:szCs w:val="28"/>
        </w:rPr>
        <w:lastRenderedPageBreak/>
        <w:t>II类</w:t>
      </w:r>
      <w:r>
        <w:rPr>
          <w:rFonts w:ascii="仿宋" w:eastAsia="仿宋" w:hAnsi="仿宋"/>
          <w:sz w:val="28"/>
          <w:szCs w:val="28"/>
        </w:rPr>
        <w:t>或者III</w:t>
      </w:r>
      <w:r>
        <w:rPr>
          <w:rFonts w:ascii="仿宋" w:eastAsia="仿宋" w:hAnsi="仿宋" w:hint="eastAsia"/>
          <w:sz w:val="28"/>
          <w:szCs w:val="28"/>
        </w:rPr>
        <w:t>类</w:t>
      </w:r>
      <w:r>
        <w:rPr>
          <w:rFonts w:ascii="仿宋" w:eastAsia="仿宋" w:hAnsi="仿宋"/>
          <w:sz w:val="28"/>
          <w:szCs w:val="28"/>
        </w:rPr>
        <w:t>水质的标准</w:t>
      </w:r>
      <w:r>
        <w:rPr>
          <w:rFonts w:ascii="仿宋" w:eastAsia="仿宋" w:hAnsi="仿宋" w:hint="eastAsia"/>
          <w:sz w:val="28"/>
          <w:szCs w:val="28"/>
        </w:rPr>
        <w:t>。具体</w:t>
      </w:r>
      <w:r>
        <w:rPr>
          <w:rFonts w:ascii="仿宋" w:eastAsia="仿宋" w:hAnsi="仿宋"/>
          <w:sz w:val="28"/>
          <w:szCs w:val="28"/>
        </w:rPr>
        <w:t>污染物的含量参考</w:t>
      </w:r>
      <w:r>
        <w:rPr>
          <w:rFonts w:ascii="仿宋" w:eastAsia="仿宋" w:hAnsi="仿宋" w:hint="eastAsia"/>
          <w:sz w:val="28"/>
          <w:szCs w:val="28"/>
        </w:rPr>
        <w:t>《</w:t>
      </w:r>
      <w:r>
        <w:rPr>
          <w:rFonts w:ascii="仿宋" w:eastAsia="仿宋" w:hAnsi="仿宋"/>
          <w:sz w:val="28"/>
          <w:szCs w:val="28"/>
        </w:rPr>
        <w:t>中华人民共和国地表水环境质量标准</w:t>
      </w:r>
      <w:r>
        <w:rPr>
          <w:rFonts w:ascii="仿宋" w:eastAsia="仿宋" w:hAnsi="仿宋" w:hint="eastAsia"/>
          <w:sz w:val="28"/>
          <w:szCs w:val="28"/>
        </w:rPr>
        <w:t>》</w:t>
      </w:r>
    </w:p>
    <w:p w:rsidR="00516F0D" w:rsidRDefault="00C93827">
      <w:pPr>
        <w:ind w:firstLine="56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（下载</w:t>
      </w:r>
      <w:r>
        <w:rPr>
          <w:rFonts w:ascii="仿宋" w:eastAsia="仿宋" w:hAnsi="仿宋"/>
          <w:sz w:val="28"/>
          <w:szCs w:val="28"/>
        </w:rPr>
        <w:t>地址：http://kjs.mep.gov.cn/hjbhbz/bzwb/shjbh/shjzlbz/200206/W020061027509896672057.pdf</w:t>
      </w:r>
      <w:r>
        <w:rPr>
          <w:rFonts w:ascii="仿宋" w:eastAsia="仿宋" w:hAnsi="仿宋" w:hint="eastAsia"/>
          <w:sz w:val="28"/>
          <w:szCs w:val="28"/>
        </w:rPr>
        <w:t>）。</w:t>
      </w:r>
    </w:p>
    <w:p w:rsidR="00516F0D" w:rsidRDefault="00C93827">
      <w:pPr>
        <w:pStyle w:val="a6"/>
        <w:numPr>
          <w:ilvl w:val="0"/>
          <w:numId w:val="1"/>
        </w:numPr>
        <w:ind w:firstLineChars="0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大坝</w:t>
      </w:r>
      <w:r>
        <w:rPr>
          <w:rFonts w:ascii="仿宋" w:eastAsia="仿宋" w:hAnsi="仿宋"/>
          <w:b/>
          <w:sz w:val="28"/>
          <w:szCs w:val="28"/>
        </w:rPr>
        <w:t>优化调度</w:t>
      </w:r>
      <w:r>
        <w:rPr>
          <w:rFonts w:ascii="仿宋" w:eastAsia="仿宋" w:hAnsi="仿宋" w:hint="eastAsia"/>
          <w:b/>
          <w:sz w:val="28"/>
          <w:szCs w:val="28"/>
        </w:rPr>
        <w:t>决策模块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根据优化</w:t>
      </w:r>
      <w:r>
        <w:rPr>
          <w:rFonts w:ascii="仿宋" w:eastAsia="仿宋" w:hAnsi="仿宋"/>
          <w:sz w:val="28"/>
          <w:szCs w:val="28"/>
        </w:rPr>
        <w:t>模型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约束条件，生成各种</w:t>
      </w:r>
      <w:r>
        <w:rPr>
          <w:rFonts w:ascii="仿宋" w:eastAsia="仿宋" w:hAnsi="仿宋" w:hint="eastAsia"/>
          <w:sz w:val="28"/>
          <w:szCs w:val="28"/>
        </w:rPr>
        <w:t>优化</w:t>
      </w:r>
      <w:r>
        <w:rPr>
          <w:rFonts w:ascii="仿宋" w:eastAsia="仿宋" w:hAnsi="仿宋"/>
          <w:sz w:val="28"/>
          <w:szCs w:val="28"/>
        </w:rPr>
        <w:t>调度</w:t>
      </w:r>
      <w:r>
        <w:rPr>
          <w:rFonts w:ascii="仿宋" w:eastAsia="仿宋" w:hAnsi="仿宋" w:hint="eastAsia"/>
          <w:sz w:val="28"/>
          <w:szCs w:val="28"/>
        </w:rPr>
        <w:t>方案</w:t>
      </w:r>
      <w:r>
        <w:rPr>
          <w:rFonts w:ascii="仿宋" w:eastAsia="仿宋" w:hAnsi="仿宋"/>
          <w:sz w:val="28"/>
          <w:szCs w:val="28"/>
        </w:rPr>
        <w:t>，并将调度方案</w:t>
      </w:r>
      <w:r>
        <w:rPr>
          <w:rFonts w:ascii="仿宋" w:eastAsia="仿宋" w:hAnsi="仿宋" w:hint="eastAsia"/>
          <w:sz w:val="28"/>
          <w:szCs w:val="28"/>
        </w:rPr>
        <w:t>和</w:t>
      </w:r>
      <w:r>
        <w:rPr>
          <w:rFonts w:ascii="仿宋" w:eastAsia="仿宋" w:hAnsi="仿宋"/>
          <w:sz w:val="28"/>
          <w:szCs w:val="28"/>
        </w:rPr>
        <w:t>调度收益供用户决策。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大坝</w:t>
      </w:r>
      <w:r>
        <w:rPr>
          <w:rFonts w:ascii="仿宋" w:eastAsia="仿宋" w:hAnsi="仿宋"/>
          <w:sz w:val="28"/>
          <w:szCs w:val="28"/>
        </w:rPr>
        <w:t>的</w:t>
      </w:r>
      <w:r>
        <w:rPr>
          <w:rFonts w:ascii="仿宋" w:eastAsia="仿宋" w:hAnsi="仿宋" w:hint="eastAsia"/>
          <w:sz w:val="28"/>
          <w:szCs w:val="28"/>
        </w:rPr>
        <w:t>调度方案</w:t>
      </w:r>
      <w:r>
        <w:rPr>
          <w:rFonts w:ascii="仿宋" w:eastAsia="仿宋" w:hAnsi="仿宋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指向对</w:t>
      </w:r>
      <w:r>
        <w:rPr>
          <w:rFonts w:ascii="仿宋" w:eastAsia="仿宋" w:hAnsi="仿宋"/>
          <w:sz w:val="28"/>
          <w:szCs w:val="28"/>
        </w:rPr>
        <w:t>大坝</w:t>
      </w:r>
      <w:r>
        <w:rPr>
          <w:rFonts w:ascii="仿宋" w:eastAsia="仿宋" w:hAnsi="仿宋" w:hint="eastAsia"/>
          <w:sz w:val="28"/>
          <w:szCs w:val="28"/>
        </w:rPr>
        <w:t>的“大坝</w:t>
      </w:r>
      <w:r>
        <w:rPr>
          <w:rFonts w:ascii="仿宋" w:eastAsia="仿宋" w:hAnsi="仿宋"/>
          <w:sz w:val="28"/>
          <w:szCs w:val="28"/>
        </w:rPr>
        <w:t>操作</w:t>
      </w:r>
      <w:r>
        <w:rPr>
          <w:rFonts w:ascii="仿宋" w:eastAsia="仿宋" w:hAnsi="仿宋" w:hint="eastAsia"/>
          <w:sz w:val="28"/>
          <w:szCs w:val="28"/>
        </w:rPr>
        <w:t>”</w:t>
      </w:r>
      <w:r>
        <w:rPr>
          <w:rFonts w:ascii="仿宋" w:eastAsia="仿宋" w:hAnsi="仿宋"/>
          <w:sz w:val="28"/>
          <w:szCs w:val="28"/>
        </w:rPr>
        <w:t>集合</w:t>
      </w:r>
      <w:r>
        <w:rPr>
          <w:rFonts w:ascii="仿宋" w:eastAsia="仿宋" w:hAnsi="仿宋" w:hint="eastAsia"/>
          <w:sz w:val="28"/>
          <w:szCs w:val="28"/>
        </w:rPr>
        <w:t>。其中大坝</w:t>
      </w:r>
      <w:r>
        <w:rPr>
          <w:rFonts w:ascii="仿宋" w:eastAsia="仿宋" w:hAnsi="仿宋"/>
          <w:sz w:val="28"/>
          <w:szCs w:val="28"/>
        </w:rPr>
        <w:t>的操作为</w:t>
      </w:r>
      <w:r>
        <w:rPr>
          <w:rFonts w:ascii="仿宋" w:eastAsia="仿宋" w:hAnsi="仿宋" w:hint="eastAsia"/>
          <w:sz w:val="28"/>
          <w:szCs w:val="28"/>
        </w:rPr>
        <w:t>三元组&lt;操作类型</w:t>
      </w:r>
      <w:r>
        <w:rPr>
          <w:rFonts w:ascii="仿宋" w:eastAsia="仿宋" w:hAnsi="仿宋"/>
          <w:sz w:val="28"/>
          <w:szCs w:val="28"/>
        </w:rPr>
        <w:t>，时间段，{</w:t>
      </w:r>
      <w:r>
        <w:rPr>
          <w:rFonts w:ascii="仿宋" w:eastAsia="仿宋" w:hAnsi="仿宋" w:hint="eastAsia"/>
          <w:sz w:val="28"/>
          <w:szCs w:val="28"/>
        </w:rPr>
        <w:t>操作相关值</w:t>
      </w:r>
      <w:r>
        <w:rPr>
          <w:rFonts w:ascii="仿宋" w:eastAsia="仿宋" w:hAnsi="仿宋"/>
          <w:sz w:val="28"/>
          <w:szCs w:val="28"/>
        </w:rPr>
        <w:t>集合}</w:t>
      </w:r>
      <w:r>
        <w:rPr>
          <w:rFonts w:ascii="仿宋" w:eastAsia="仿宋" w:hAnsi="仿宋" w:hint="eastAsia"/>
          <w:sz w:val="28"/>
          <w:szCs w:val="28"/>
        </w:rPr>
        <w:t>&gt;。其中</w:t>
      </w:r>
      <w:r>
        <w:rPr>
          <w:rFonts w:ascii="仿宋" w:eastAsia="仿宋" w:hAnsi="仿宋"/>
          <w:sz w:val="28"/>
          <w:szCs w:val="28"/>
        </w:rPr>
        <w:t>操作类型</w:t>
      </w:r>
      <w:r>
        <w:rPr>
          <w:rFonts w:ascii="仿宋" w:eastAsia="仿宋" w:hAnsi="仿宋" w:hint="eastAsia"/>
          <w:sz w:val="28"/>
          <w:szCs w:val="28"/>
        </w:rPr>
        <w:t>包含</w:t>
      </w:r>
      <w:r>
        <w:rPr>
          <w:rFonts w:ascii="仿宋" w:eastAsia="仿宋" w:hAnsi="仿宋"/>
          <w:sz w:val="28"/>
          <w:szCs w:val="28"/>
        </w:rPr>
        <w:t>了：蓄水、</w:t>
      </w:r>
      <w:r>
        <w:rPr>
          <w:rFonts w:ascii="仿宋" w:eastAsia="仿宋" w:hAnsi="仿宋" w:hint="eastAsia"/>
          <w:sz w:val="28"/>
          <w:szCs w:val="28"/>
        </w:rPr>
        <w:t>发电</w:t>
      </w:r>
      <w:r>
        <w:rPr>
          <w:rFonts w:ascii="仿宋" w:eastAsia="仿宋" w:hAnsi="仿宋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泄洪、</w:t>
      </w:r>
      <w:r>
        <w:rPr>
          <w:rFonts w:ascii="仿宋" w:eastAsia="仿宋" w:hAnsi="仿宋"/>
          <w:sz w:val="28"/>
          <w:szCs w:val="28"/>
        </w:rPr>
        <w:t>冲沙、</w:t>
      </w:r>
      <w:r>
        <w:rPr>
          <w:rFonts w:ascii="仿宋" w:eastAsia="仿宋" w:hAnsi="仿宋" w:hint="eastAsia"/>
          <w:sz w:val="28"/>
          <w:szCs w:val="28"/>
        </w:rPr>
        <w:t>铲沙等</w:t>
      </w:r>
      <w:r>
        <w:rPr>
          <w:rFonts w:ascii="仿宋" w:eastAsia="仿宋" w:hAnsi="仿宋"/>
          <w:sz w:val="28"/>
          <w:szCs w:val="28"/>
        </w:rPr>
        <w:t>。</w:t>
      </w:r>
    </w:p>
    <w:p w:rsidR="00516F0D" w:rsidRDefault="00C93827">
      <w:pPr>
        <w:ind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表1 调度</w:t>
      </w:r>
      <w:r>
        <w:rPr>
          <w:rFonts w:ascii="仿宋" w:eastAsia="仿宋" w:hAnsi="仿宋"/>
          <w:sz w:val="28"/>
          <w:szCs w:val="28"/>
        </w:rPr>
        <w:t>方案与收益结果示意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2263"/>
        <w:gridCol w:w="6033"/>
      </w:tblGrid>
      <w:tr w:rsidR="00516F0D">
        <w:tc>
          <w:tcPr>
            <w:tcW w:w="2263" w:type="dxa"/>
            <w:vMerge w:val="restart"/>
          </w:tcPr>
          <w:p w:rsidR="00516F0D" w:rsidRDefault="00C9382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大坝调度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方案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蓄水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12小时 ,--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发电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10小时,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三台</w:t>
            </w:r>
            <w:r>
              <w:rPr>
                <w:rFonts w:ascii="仿宋" w:eastAsia="仿宋" w:hAnsi="仿宋"/>
                <w:sz w:val="28"/>
                <w:szCs w:val="28"/>
              </w:rPr>
              <w:t>几组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泄洪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5小时</w:t>
            </w:r>
            <w:r>
              <w:rPr>
                <w:rFonts w:ascii="仿宋" w:eastAsia="仿宋" w:hAnsi="仿宋"/>
                <w:sz w:val="28"/>
                <w:szCs w:val="28"/>
              </w:rPr>
              <w:t>，泄洪流量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100m3/h 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冲</w:t>
            </w:r>
            <w:r>
              <w:rPr>
                <w:rFonts w:ascii="仿宋" w:eastAsia="仿宋" w:hAnsi="仿宋"/>
                <w:sz w:val="28"/>
                <w:szCs w:val="28"/>
              </w:rPr>
              <w:t>沙，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20小时</w:t>
            </w:r>
            <w:r>
              <w:rPr>
                <w:rFonts w:ascii="仿宋" w:eastAsia="仿宋" w:hAnsi="仿宋"/>
                <w:sz w:val="28"/>
                <w:szCs w:val="28"/>
              </w:rPr>
              <w:t>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冲沙流量200m3/h</w:t>
            </w:r>
          </w:p>
        </w:tc>
      </w:tr>
      <w:tr w:rsidR="00516F0D">
        <w:tc>
          <w:tcPr>
            <w:tcW w:w="2263" w:type="dxa"/>
            <w:vMerge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6033" w:type="dxa"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b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大坝调度</w:t>
            </w:r>
            <w:r>
              <w:rPr>
                <w:rFonts w:ascii="仿宋" w:eastAsia="仿宋" w:hAnsi="仿宋"/>
                <w:b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516F0D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经济收益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  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1.1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农业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100万</w:t>
            </w:r>
            <w:r>
              <w:rPr>
                <w:rFonts w:ascii="仿宋" w:eastAsia="仿宋" w:hAnsi="仿宋"/>
                <w:sz w:val="28"/>
                <w:szCs w:val="28"/>
              </w:rPr>
              <w:t>元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1.2 发电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20万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2环境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  <w:tc>
          <w:tcPr>
            <w:tcW w:w="6033" w:type="dxa"/>
          </w:tcPr>
          <w:p w:rsidR="00516F0D" w:rsidRDefault="00C93827" w:rsidP="00542876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上游环境综合</w:t>
            </w:r>
            <w:r>
              <w:rPr>
                <w:rFonts w:ascii="仿宋" w:eastAsia="仿宋" w:hAnsi="仿宋"/>
                <w:sz w:val="28"/>
                <w:szCs w:val="28"/>
              </w:rPr>
              <w:t>收益、</w:t>
            </w:r>
            <w:r w:rsidR="00542876">
              <w:rPr>
                <w:rFonts w:ascii="仿宋" w:eastAsia="仿宋" w:hAnsi="仿宋" w:hint="eastAsia"/>
                <w:sz w:val="28"/>
                <w:szCs w:val="28"/>
              </w:rPr>
              <w:t>下游环境综合</w:t>
            </w:r>
            <w:r>
              <w:rPr>
                <w:rFonts w:ascii="仿宋" w:eastAsia="仿宋" w:hAnsi="仿宋"/>
                <w:sz w:val="28"/>
                <w:szCs w:val="28"/>
              </w:rPr>
              <w:t>收益</w:t>
            </w:r>
          </w:p>
        </w:tc>
      </w:tr>
      <w:tr w:rsidR="00516F0D">
        <w:tc>
          <w:tcPr>
            <w:tcW w:w="226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lastRenderedPageBreak/>
              <w:t>3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大坝运行寿命  </w:t>
            </w:r>
          </w:p>
        </w:tc>
        <w:tc>
          <w:tcPr>
            <w:tcW w:w="6033" w:type="dxa"/>
          </w:tcPr>
          <w:p w:rsidR="00516F0D" w:rsidRDefault="00C93827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大坝淤积</w:t>
            </w:r>
            <w:r>
              <w:rPr>
                <w:rFonts w:ascii="仿宋" w:eastAsia="仿宋" w:hAnsi="仿宋"/>
                <w:sz w:val="28"/>
                <w:szCs w:val="28"/>
              </w:rPr>
              <w:t>量</w:t>
            </w:r>
          </w:p>
        </w:tc>
      </w:tr>
    </w:tbl>
    <w:p w:rsidR="00516F0D" w:rsidRDefault="00516F0D">
      <w:pPr>
        <w:rPr>
          <w:rFonts w:ascii="仿宋" w:eastAsia="仿宋" w:hAnsi="仿宋"/>
          <w:sz w:val="28"/>
          <w:szCs w:val="28"/>
        </w:rPr>
      </w:pPr>
    </w:p>
    <w:p w:rsidR="00516F0D" w:rsidRDefault="00C93827">
      <w:pPr>
        <w:pStyle w:val="2"/>
      </w:pP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互联网数据采集与管理模块概要设计</w:t>
      </w:r>
    </w:p>
    <w:p w:rsidR="00516F0D" w:rsidRDefault="00C93827">
      <w:pPr>
        <w:pStyle w:val="3"/>
      </w:pPr>
      <w:r w:rsidRPr="009702E3">
        <w:rPr>
          <w:highlight w:val="yellow"/>
        </w:rPr>
        <w:t xml:space="preserve">3.1 </w:t>
      </w:r>
      <w:r w:rsidRPr="009702E3">
        <w:rPr>
          <w:rFonts w:hint="eastAsia"/>
          <w:highlight w:val="yellow"/>
        </w:rPr>
        <w:t>互联网采集</w:t>
      </w:r>
      <w:r w:rsidRPr="009702E3">
        <w:rPr>
          <w:highlight w:val="yellow"/>
        </w:rPr>
        <w:t>代理</w:t>
      </w:r>
    </w:p>
    <w:p w:rsidR="00516F0D" w:rsidRDefault="00C93827">
      <w:r>
        <w:rPr>
          <w:rFonts w:hint="eastAsia"/>
        </w:rPr>
        <w:t xml:space="preserve"> </w:t>
      </w:r>
      <w:r w:rsidRPr="00E72496">
        <w:rPr>
          <w:rFonts w:ascii="仿宋" w:eastAsia="仿宋" w:hAnsi="仿宋" w:hint="eastAsia"/>
          <w:sz w:val="28"/>
          <w:szCs w:val="28"/>
        </w:rPr>
        <w:t>数据采集</w:t>
      </w:r>
      <w:r w:rsidRPr="00E72496">
        <w:rPr>
          <w:rFonts w:ascii="仿宋" w:eastAsia="仿宋" w:hAnsi="仿宋"/>
          <w:sz w:val="28"/>
          <w:szCs w:val="28"/>
        </w:rPr>
        <w:t>的清单</w:t>
      </w:r>
    </w:p>
    <w:p w:rsidR="00516F0D" w:rsidRDefault="00C93827">
      <w:r>
        <w:rPr>
          <w:rFonts w:hint="eastAsia"/>
        </w:rPr>
        <w:t xml:space="preserve"> </w:t>
      </w:r>
    </w:p>
    <w:tbl>
      <w:tblPr>
        <w:tblStyle w:val="a5"/>
        <w:tblW w:w="8642" w:type="dxa"/>
        <w:tblLayout w:type="fixed"/>
        <w:tblLook w:val="04A0" w:firstRow="1" w:lastRow="0" w:firstColumn="1" w:lastColumn="0" w:noHBand="0" w:noVBand="1"/>
        <w:tblPrChange w:id="0" w:author="钟将" w:date="2018-10-23T20:55:00Z">
          <w:tblPr>
            <w:tblStyle w:val="a5"/>
            <w:tblW w:w="829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547"/>
        <w:gridCol w:w="1984"/>
        <w:gridCol w:w="2410"/>
        <w:gridCol w:w="1701"/>
        <w:tblGridChange w:id="1">
          <w:tblGrid>
            <w:gridCol w:w="2104"/>
            <w:gridCol w:w="2083"/>
            <w:gridCol w:w="2084"/>
            <w:gridCol w:w="2025"/>
          </w:tblGrid>
        </w:tblGridChange>
      </w:tblGrid>
      <w:tr w:rsidR="00516F0D" w:rsidRPr="004E6B83" w:rsidTr="004E6B83">
        <w:tc>
          <w:tcPr>
            <w:tcW w:w="2547" w:type="dxa"/>
            <w:tcPrChange w:id="2" w:author="钟将" w:date="2018-10-23T20:55:00Z">
              <w:tcPr>
                <w:tcW w:w="2104" w:type="dxa"/>
              </w:tcPr>
            </w:tcPrChange>
          </w:tcPr>
          <w:p w:rsidR="00516F0D" w:rsidRPr="004E6B83" w:rsidRDefault="00C93827">
            <w:pPr>
              <w:rPr>
                <w:rFonts w:ascii="仿宋" w:eastAsia="仿宋" w:hAnsi="仿宋"/>
                <w:b/>
                <w:sz w:val="28"/>
                <w:szCs w:val="28"/>
                <w:rPrChange w:id="3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</w:pPr>
            <w:r w:rsidRPr="004E6B83">
              <w:rPr>
                <w:rFonts w:ascii="仿宋" w:eastAsia="仿宋" w:hAnsi="仿宋" w:hint="eastAsia"/>
                <w:b/>
                <w:sz w:val="28"/>
                <w:szCs w:val="28"/>
                <w:rPrChange w:id="4" w:author="钟将" w:date="2018-10-23T20:54:00Z">
                  <w:rPr>
                    <w:rFonts w:ascii="仿宋" w:eastAsia="仿宋" w:hAnsi="仿宋" w:hint="eastAsia"/>
                    <w:sz w:val="28"/>
                    <w:szCs w:val="28"/>
                  </w:rPr>
                </w:rPrChange>
              </w:rPr>
              <w:t>数据</w:t>
            </w:r>
            <w:r w:rsidRPr="004E6B83">
              <w:rPr>
                <w:rFonts w:ascii="仿宋" w:eastAsia="仿宋" w:hAnsi="仿宋"/>
                <w:b/>
                <w:sz w:val="28"/>
                <w:szCs w:val="28"/>
                <w:rPrChange w:id="5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  <w:t>类型</w:t>
            </w:r>
          </w:p>
        </w:tc>
        <w:tc>
          <w:tcPr>
            <w:tcW w:w="1984" w:type="dxa"/>
            <w:tcPrChange w:id="6" w:author="钟将" w:date="2018-10-23T20:55:00Z">
              <w:tcPr>
                <w:tcW w:w="2083" w:type="dxa"/>
              </w:tcPr>
            </w:tcPrChange>
          </w:tcPr>
          <w:p w:rsidR="00516F0D" w:rsidRPr="004E6B83" w:rsidRDefault="00C93827">
            <w:pPr>
              <w:rPr>
                <w:rFonts w:ascii="仿宋" w:eastAsia="仿宋" w:hAnsi="仿宋"/>
                <w:b/>
                <w:sz w:val="28"/>
                <w:szCs w:val="28"/>
                <w:rPrChange w:id="7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</w:pPr>
            <w:r w:rsidRPr="004E6B83">
              <w:rPr>
                <w:rFonts w:ascii="仿宋" w:eastAsia="仿宋" w:hAnsi="仿宋" w:hint="eastAsia"/>
                <w:b/>
                <w:sz w:val="28"/>
                <w:szCs w:val="28"/>
                <w:rPrChange w:id="8" w:author="钟将" w:date="2018-10-23T20:54:00Z">
                  <w:rPr>
                    <w:rFonts w:ascii="仿宋" w:eastAsia="仿宋" w:hAnsi="仿宋" w:hint="eastAsia"/>
                    <w:sz w:val="28"/>
                    <w:szCs w:val="28"/>
                  </w:rPr>
                </w:rPrChange>
              </w:rPr>
              <w:t>数据</w:t>
            </w:r>
            <w:r w:rsidRPr="004E6B83">
              <w:rPr>
                <w:rFonts w:ascii="仿宋" w:eastAsia="仿宋" w:hAnsi="仿宋"/>
                <w:b/>
                <w:sz w:val="28"/>
                <w:szCs w:val="28"/>
                <w:rPrChange w:id="9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  <w:t>来源</w:t>
            </w:r>
          </w:p>
        </w:tc>
        <w:tc>
          <w:tcPr>
            <w:tcW w:w="2410" w:type="dxa"/>
            <w:tcPrChange w:id="10" w:author="钟将" w:date="2018-10-23T20:55:00Z">
              <w:tcPr>
                <w:tcW w:w="2084" w:type="dxa"/>
              </w:tcPr>
            </w:tcPrChange>
          </w:tcPr>
          <w:p w:rsidR="00516F0D" w:rsidRPr="004E6B83" w:rsidRDefault="00C93827">
            <w:pPr>
              <w:rPr>
                <w:rFonts w:ascii="仿宋" w:eastAsia="仿宋" w:hAnsi="仿宋"/>
                <w:b/>
                <w:sz w:val="28"/>
                <w:szCs w:val="28"/>
                <w:rPrChange w:id="11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</w:pPr>
            <w:r w:rsidRPr="004E6B83">
              <w:rPr>
                <w:rFonts w:ascii="仿宋" w:eastAsia="仿宋" w:hAnsi="仿宋"/>
                <w:b/>
                <w:sz w:val="28"/>
                <w:szCs w:val="28"/>
                <w:rPrChange w:id="12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  <w:t>数据项</w:t>
            </w:r>
          </w:p>
        </w:tc>
        <w:tc>
          <w:tcPr>
            <w:tcW w:w="1701" w:type="dxa"/>
            <w:tcPrChange w:id="13" w:author="钟将" w:date="2018-10-23T20:55:00Z">
              <w:tcPr>
                <w:tcW w:w="2025" w:type="dxa"/>
              </w:tcPr>
            </w:tcPrChange>
          </w:tcPr>
          <w:p w:rsidR="00516F0D" w:rsidRPr="004E6B83" w:rsidRDefault="00C93827">
            <w:pPr>
              <w:rPr>
                <w:rFonts w:ascii="仿宋" w:eastAsia="仿宋" w:hAnsi="仿宋"/>
                <w:b/>
                <w:sz w:val="28"/>
                <w:szCs w:val="28"/>
                <w:rPrChange w:id="14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</w:pPr>
            <w:r w:rsidRPr="004E6B83">
              <w:rPr>
                <w:rFonts w:ascii="仿宋" w:eastAsia="仿宋" w:hAnsi="仿宋" w:hint="eastAsia"/>
                <w:b/>
                <w:sz w:val="28"/>
                <w:szCs w:val="28"/>
                <w:rPrChange w:id="15" w:author="钟将" w:date="2018-10-23T20:54:00Z">
                  <w:rPr>
                    <w:rFonts w:ascii="仿宋" w:eastAsia="仿宋" w:hAnsi="仿宋" w:hint="eastAsia"/>
                    <w:sz w:val="28"/>
                    <w:szCs w:val="28"/>
                  </w:rPr>
                </w:rPrChange>
              </w:rPr>
              <w:t>采集</w:t>
            </w:r>
            <w:r w:rsidRPr="004E6B83">
              <w:rPr>
                <w:rFonts w:ascii="仿宋" w:eastAsia="仿宋" w:hAnsi="仿宋"/>
                <w:b/>
                <w:sz w:val="28"/>
                <w:szCs w:val="28"/>
                <w:rPrChange w:id="16" w:author="钟将" w:date="2018-10-23T20:54:00Z">
                  <w:rPr>
                    <w:rFonts w:ascii="仿宋" w:eastAsia="仿宋" w:hAnsi="仿宋"/>
                    <w:sz w:val="28"/>
                    <w:szCs w:val="28"/>
                  </w:rPr>
                </w:rPrChange>
              </w:rPr>
              <w:t>周期</w:t>
            </w:r>
          </w:p>
        </w:tc>
      </w:tr>
      <w:tr w:rsidR="00516F0D" w:rsidTr="004E6B83">
        <w:tc>
          <w:tcPr>
            <w:tcW w:w="2547" w:type="dxa"/>
            <w:tcPrChange w:id="17" w:author="钟将" w:date="2018-10-23T20:55:00Z">
              <w:tcPr>
                <w:tcW w:w="2104" w:type="dxa"/>
              </w:tcPr>
            </w:tcPrChange>
          </w:tcPr>
          <w:p w:rsidR="00516F0D" w:rsidRDefault="00C93827">
            <w:r>
              <w:rPr>
                <w:rFonts w:ascii="仿宋" w:eastAsia="仿宋" w:hAnsi="仿宋"/>
                <w:sz w:val="28"/>
                <w:szCs w:val="28"/>
              </w:rPr>
              <w:t>气象数据</w:t>
            </w:r>
          </w:p>
        </w:tc>
        <w:tc>
          <w:tcPr>
            <w:tcW w:w="1984" w:type="dxa"/>
            <w:tcPrChange w:id="18" w:author="钟将" w:date="2018-10-23T20:55:00Z">
              <w:tcPr>
                <w:tcW w:w="2083" w:type="dxa"/>
              </w:tcPr>
            </w:tcPrChange>
          </w:tcPr>
          <w:p w:rsidR="00E72496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中国气象局</w:t>
            </w:r>
          </w:p>
        </w:tc>
        <w:tc>
          <w:tcPr>
            <w:tcW w:w="2410" w:type="dxa"/>
            <w:tcPrChange w:id="19" w:author="钟将" w:date="2018-10-23T20:55:00Z">
              <w:tcPr>
                <w:tcW w:w="2084" w:type="dxa"/>
              </w:tcPr>
            </w:tcPrChange>
          </w:tcPr>
          <w:p w:rsidR="00516F0D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月降水量</w:t>
            </w:r>
          </w:p>
        </w:tc>
        <w:tc>
          <w:tcPr>
            <w:tcW w:w="1701" w:type="dxa"/>
            <w:tcPrChange w:id="20" w:author="钟将" w:date="2018-10-23T20:55:00Z">
              <w:tcPr>
                <w:tcW w:w="2025" w:type="dxa"/>
              </w:tcPr>
            </w:tcPrChange>
          </w:tcPr>
          <w:p w:rsidR="00516F0D" w:rsidRDefault="00E72496">
            <w:r w:rsidRPr="00E72496">
              <w:rPr>
                <w:rFonts w:ascii="仿宋" w:eastAsia="仿宋" w:hAnsi="仿宋" w:hint="eastAsia"/>
                <w:sz w:val="28"/>
                <w:szCs w:val="28"/>
              </w:rPr>
              <w:t>月</w:t>
            </w:r>
          </w:p>
        </w:tc>
      </w:tr>
      <w:tr w:rsidR="00516F0D" w:rsidTr="004E6B83">
        <w:tc>
          <w:tcPr>
            <w:tcW w:w="2547" w:type="dxa"/>
            <w:tcPrChange w:id="21" w:author="钟将" w:date="2018-10-23T20:55:00Z">
              <w:tcPr>
                <w:tcW w:w="2104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农产品</w:t>
            </w:r>
            <w:ins w:id="22" w:author="钟将" w:date="2018-10-23T20:55:00Z">
              <w:r w:rsidR="004E6B83">
                <w:rPr>
                  <w:rFonts w:ascii="仿宋" w:eastAsia="仿宋" w:hAnsi="仿宋" w:hint="eastAsia"/>
                  <w:sz w:val="28"/>
                  <w:szCs w:val="28"/>
                </w:rPr>
                <w:t>批发</w:t>
              </w:r>
            </w:ins>
            <w:r w:rsidRPr="009C3413">
              <w:rPr>
                <w:rFonts w:ascii="仿宋" w:eastAsia="仿宋" w:hAnsi="仿宋" w:hint="eastAsia"/>
                <w:sz w:val="28"/>
                <w:szCs w:val="28"/>
              </w:rPr>
              <w:t>价格</w:t>
            </w:r>
          </w:p>
        </w:tc>
        <w:tc>
          <w:tcPr>
            <w:tcW w:w="1984" w:type="dxa"/>
            <w:tcPrChange w:id="23" w:author="钟将" w:date="2018-10-23T20:55:00Z">
              <w:tcPr>
                <w:tcW w:w="2083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中国</w:t>
            </w:r>
            <w:ins w:id="24" w:author="钟将" w:date="2018-10-23T20:55:00Z">
              <w:r w:rsidR="004E6B83">
                <w:rPr>
                  <w:rFonts w:ascii="仿宋" w:eastAsia="仿宋" w:hAnsi="仿宋" w:hint="eastAsia"/>
                  <w:sz w:val="28"/>
                  <w:szCs w:val="28"/>
                </w:rPr>
                <w:t>商务</w:t>
              </w:r>
              <w:r w:rsidR="004E6B83">
                <w:rPr>
                  <w:rFonts w:ascii="仿宋" w:eastAsia="仿宋" w:hAnsi="仿宋"/>
                  <w:sz w:val="28"/>
                  <w:szCs w:val="28"/>
                </w:rPr>
                <w:t>部网站</w:t>
              </w:r>
              <w:r w:rsidR="004E6B83">
                <w:rPr>
                  <w:rFonts w:ascii="仿宋" w:eastAsia="仿宋" w:hAnsi="仿宋" w:hint="eastAsia"/>
                  <w:sz w:val="28"/>
                  <w:szCs w:val="28"/>
                </w:rPr>
                <w:t>农批</w:t>
              </w:r>
              <w:r w:rsidR="004E6B83">
                <w:rPr>
                  <w:rFonts w:ascii="仿宋" w:eastAsia="仿宋" w:hAnsi="仿宋"/>
                  <w:sz w:val="28"/>
                  <w:szCs w:val="28"/>
                </w:rPr>
                <w:t>市场</w:t>
              </w:r>
              <w:r w:rsidR="004E6B83">
                <w:rPr>
                  <w:rFonts w:ascii="仿宋" w:eastAsia="仿宋" w:hAnsi="仿宋" w:hint="eastAsia"/>
                  <w:sz w:val="28"/>
                  <w:szCs w:val="28"/>
                </w:rPr>
                <w:t>价格</w:t>
              </w:r>
            </w:ins>
            <w:del w:id="25" w:author="钟将" w:date="2018-10-23T20:55:00Z">
              <w:r w:rsidRPr="009C3413" w:rsidDel="004E6B83">
                <w:rPr>
                  <w:rFonts w:ascii="仿宋" w:eastAsia="仿宋" w:hAnsi="仿宋" w:hint="eastAsia"/>
                  <w:sz w:val="28"/>
                  <w:szCs w:val="28"/>
                </w:rPr>
                <w:delText>政府网</w:delText>
              </w:r>
            </w:del>
          </w:p>
        </w:tc>
        <w:tc>
          <w:tcPr>
            <w:tcW w:w="2410" w:type="dxa"/>
            <w:tcPrChange w:id="26" w:author="钟将" w:date="2018-10-23T20:55:00Z">
              <w:tcPr>
                <w:tcW w:w="2084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各农产品价格</w:t>
            </w:r>
          </w:p>
        </w:tc>
        <w:tc>
          <w:tcPr>
            <w:tcW w:w="1701" w:type="dxa"/>
            <w:tcPrChange w:id="27" w:author="钟将" w:date="2018-10-23T20:55:00Z">
              <w:tcPr>
                <w:tcW w:w="2025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季度</w:t>
            </w:r>
          </w:p>
        </w:tc>
      </w:tr>
      <w:tr w:rsidR="00516F0D" w:rsidTr="004E6B83">
        <w:tc>
          <w:tcPr>
            <w:tcW w:w="2547" w:type="dxa"/>
            <w:tcPrChange w:id="28" w:author="钟将" w:date="2018-10-23T20:55:00Z">
              <w:tcPr>
                <w:tcW w:w="2104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化肥价格</w:t>
            </w:r>
          </w:p>
        </w:tc>
        <w:tc>
          <w:tcPr>
            <w:tcW w:w="1984" w:type="dxa"/>
            <w:tcPrChange w:id="29" w:author="钟将" w:date="2018-10-23T20:55:00Z">
              <w:tcPr>
                <w:tcW w:w="2083" w:type="dxa"/>
              </w:tcPr>
            </w:tcPrChange>
          </w:tcPr>
          <w:p w:rsidR="00516F0D" w:rsidRPr="009C3413" w:rsidRDefault="00E72496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中国化肥网</w:t>
            </w:r>
          </w:p>
        </w:tc>
        <w:tc>
          <w:tcPr>
            <w:tcW w:w="2410" w:type="dxa"/>
            <w:tcPrChange w:id="30" w:author="钟将" w:date="2018-10-23T20:55:00Z">
              <w:tcPr>
                <w:tcW w:w="2084" w:type="dxa"/>
              </w:tcPr>
            </w:tcPrChange>
          </w:tcPr>
          <w:p w:rsidR="00516F0D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各化肥价格</w:t>
            </w:r>
          </w:p>
        </w:tc>
        <w:tc>
          <w:tcPr>
            <w:tcW w:w="1701" w:type="dxa"/>
            <w:tcPrChange w:id="31" w:author="钟将" w:date="2018-10-23T20:55:00Z">
              <w:tcPr>
                <w:tcW w:w="2025" w:type="dxa"/>
              </w:tcPr>
            </w:tcPrChange>
          </w:tcPr>
          <w:p w:rsidR="00516F0D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季度</w:t>
            </w:r>
          </w:p>
        </w:tc>
      </w:tr>
      <w:tr w:rsidR="009C3413" w:rsidTr="004E6B83">
        <w:tc>
          <w:tcPr>
            <w:tcW w:w="2547" w:type="dxa"/>
            <w:tcPrChange w:id="32" w:author="钟将" w:date="2018-10-23T20:55:00Z">
              <w:tcPr>
                <w:tcW w:w="2104" w:type="dxa"/>
              </w:tcPr>
            </w:tcPrChange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大宗农产品期货价格</w:t>
            </w:r>
          </w:p>
        </w:tc>
        <w:tc>
          <w:tcPr>
            <w:tcW w:w="1984" w:type="dxa"/>
            <w:tcPrChange w:id="33" w:author="钟将" w:date="2018-10-23T20:55:00Z">
              <w:tcPr>
                <w:tcW w:w="2083" w:type="dxa"/>
              </w:tcPr>
            </w:tcPrChange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商品价格网</w:t>
            </w:r>
          </w:p>
        </w:tc>
        <w:tc>
          <w:tcPr>
            <w:tcW w:w="2410" w:type="dxa"/>
            <w:tcPrChange w:id="34" w:author="钟将" w:date="2018-10-23T20:55:00Z">
              <w:tcPr>
                <w:tcW w:w="2084" w:type="dxa"/>
              </w:tcPr>
            </w:tcPrChange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各农产品期货价格</w:t>
            </w:r>
          </w:p>
        </w:tc>
        <w:tc>
          <w:tcPr>
            <w:tcW w:w="1701" w:type="dxa"/>
            <w:tcPrChange w:id="35" w:author="钟将" w:date="2018-10-23T20:55:00Z">
              <w:tcPr>
                <w:tcW w:w="2025" w:type="dxa"/>
              </w:tcPr>
            </w:tcPrChange>
          </w:tcPr>
          <w:p w:rsidR="009C3413" w:rsidRPr="009C3413" w:rsidRDefault="009C3413">
            <w:pPr>
              <w:rPr>
                <w:rFonts w:ascii="仿宋" w:eastAsia="仿宋" w:hAnsi="仿宋"/>
                <w:sz w:val="28"/>
                <w:szCs w:val="28"/>
              </w:rPr>
            </w:pPr>
            <w:r w:rsidRPr="009C3413">
              <w:rPr>
                <w:rFonts w:ascii="仿宋" w:eastAsia="仿宋" w:hAnsi="仿宋" w:hint="eastAsia"/>
                <w:sz w:val="28"/>
                <w:szCs w:val="28"/>
              </w:rPr>
              <w:t>月</w:t>
            </w:r>
          </w:p>
        </w:tc>
      </w:tr>
    </w:tbl>
    <w:p w:rsidR="00516F0D" w:rsidRDefault="00516F0D"/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 xml:space="preserve"> 1</w:t>
      </w:r>
      <w:r>
        <w:rPr>
          <w:rFonts w:ascii="仿宋" w:eastAsia="仿宋" w:hAnsi="仿宋" w:hint="eastAsia"/>
          <w:sz w:val="28"/>
          <w:szCs w:val="28"/>
        </w:rPr>
        <w:t>）</w:t>
      </w:r>
      <w:r>
        <w:rPr>
          <w:rFonts w:ascii="仿宋" w:eastAsia="仿宋" w:hAnsi="仿宋"/>
          <w:sz w:val="28"/>
          <w:szCs w:val="28"/>
        </w:rPr>
        <w:t>气象数据采集代理</w:t>
      </w:r>
      <w:r>
        <w:rPr>
          <w:rFonts w:ascii="仿宋" w:eastAsia="仿宋" w:hAnsi="仿宋" w:hint="eastAsia"/>
          <w:sz w:val="28"/>
          <w:szCs w:val="28"/>
        </w:rPr>
        <w:t>（爬虫）</w:t>
      </w:r>
    </w:p>
    <w:p w:rsidR="00E72496" w:rsidRPr="00E72496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数据</w:t>
      </w:r>
      <w:r w:rsidR="00E72496">
        <w:rPr>
          <w:rFonts w:ascii="仿宋" w:eastAsia="仿宋" w:hAnsi="仿宋"/>
          <w:sz w:val="28"/>
          <w:szCs w:val="28"/>
        </w:rPr>
        <w:t>源:</w:t>
      </w:r>
      <w:r w:rsidR="00E72496" w:rsidRPr="00E72496">
        <w:rPr>
          <w:rFonts w:ascii="仿宋" w:eastAsia="仿宋" w:hAnsi="仿宋"/>
          <w:sz w:val="28"/>
          <w:szCs w:val="28"/>
        </w:rPr>
        <w:t xml:space="preserve"> http://www.cma.gov.cn/2011qxfw/2011qsjcx/</w:t>
      </w:r>
    </w:p>
    <w:p w:rsidR="00516F0D" w:rsidRDefault="00C93827" w:rsidP="00E72496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 w:rsidR="00E72496">
        <w:rPr>
          <w:rFonts w:ascii="仿宋" w:eastAsia="仿宋" w:hAnsi="仿宋" w:hint="eastAsia"/>
          <w:sz w:val="28"/>
          <w:szCs w:val="28"/>
        </w:rPr>
        <w:t>月降水量</w:t>
      </w:r>
      <w:r w:rsidR="00797EEA">
        <w:rPr>
          <w:rFonts w:ascii="仿宋" w:eastAsia="仿宋" w:hAnsi="仿宋" w:hint="eastAsia"/>
          <w:sz w:val="28"/>
          <w:szCs w:val="28"/>
        </w:rPr>
        <w:t>（历史/实时）</w:t>
      </w:r>
    </w:p>
    <w:p w:rsidR="00516F0D" w:rsidRDefault="00C93827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 w:rsidR="009C3413">
        <w:rPr>
          <w:rFonts w:ascii="仿宋" w:eastAsia="仿宋" w:hAnsi="仿宋" w:hint="eastAsia"/>
          <w:sz w:val="28"/>
          <w:szCs w:val="28"/>
        </w:rPr>
        <w:t>1</w:t>
      </w:r>
      <w:r w:rsidR="00E72496">
        <w:rPr>
          <w:rFonts w:ascii="仿宋" w:eastAsia="仿宋" w:hAnsi="仿宋" w:hint="eastAsia"/>
          <w:sz w:val="28"/>
          <w:szCs w:val="28"/>
        </w:rPr>
        <w:t>月</w:t>
      </w:r>
      <w:r w:rsidR="009C3413">
        <w:rPr>
          <w:rFonts w:ascii="仿宋" w:eastAsia="仿宋" w:hAnsi="仿宋" w:hint="eastAsia"/>
          <w:sz w:val="28"/>
          <w:szCs w:val="28"/>
        </w:rPr>
        <w:t>1次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2）农产品价格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采集（爬虫）</w:t>
      </w:r>
    </w:p>
    <w:p w:rsidR="00E72496" w:rsidRDefault="00E72496" w:rsidP="00E72496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E72496">
        <w:rPr>
          <w:rFonts w:ascii="仿宋" w:eastAsia="仿宋" w:hAnsi="仿宋"/>
          <w:sz w:val="28"/>
          <w:szCs w:val="28"/>
        </w:rPr>
        <w:t>http://www.gov.cn/shuju/jiage/nongchanpin.htm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E72496" w:rsidRDefault="00E72496" w:rsidP="00E72496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各农产品价格</w:t>
      </w:r>
    </w:p>
    <w:p w:rsidR="00516F0D" w:rsidRPr="00E72496" w:rsidRDefault="00E72496" w:rsidP="00E72496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 w:rsidR="009C3413"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季度</w:t>
      </w:r>
      <w:r w:rsidR="009C3413">
        <w:rPr>
          <w:rFonts w:ascii="仿宋" w:eastAsia="仿宋" w:hAnsi="仿宋" w:hint="eastAsia"/>
          <w:sz w:val="28"/>
          <w:szCs w:val="28"/>
        </w:rPr>
        <w:t>1次</w:t>
      </w:r>
    </w:p>
    <w:p w:rsidR="009C3413" w:rsidRDefault="00C93827" w:rsidP="009C3413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3）化肥</w:t>
      </w:r>
      <w:r>
        <w:rPr>
          <w:rFonts w:ascii="仿宋" w:eastAsia="仿宋" w:hAnsi="仿宋"/>
          <w:sz w:val="28"/>
          <w:szCs w:val="28"/>
        </w:rPr>
        <w:t>价格数据采集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9C3413">
        <w:rPr>
          <w:rFonts w:ascii="仿宋" w:eastAsia="仿宋" w:hAnsi="仿宋"/>
          <w:sz w:val="28"/>
          <w:szCs w:val="28"/>
        </w:rPr>
        <w:t>http://www.fert.cn/11002/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各化肥价格</w:t>
      </w:r>
    </w:p>
    <w:p w:rsidR="009C3413" w:rsidRPr="009C3413" w:rsidRDefault="009C3413" w:rsidP="009C3413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>
        <w:rPr>
          <w:rFonts w:ascii="仿宋" w:eastAsia="仿宋" w:hAnsi="仿宋" w:hint="eastAsia"/>
          <w:sz w:val="28"/>
          <w:szCs w:val="28"/>
        </w:rPr>
        <w:t>1季度1次</w:t>
      </w:r>
    </w:p>
    <w:p w:rsidR="009C3413" w:rsidRDefault="00C93827" w:rsidP="009C3413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4）大宗</w:t>
      </w:r>
      <w:r>
        <w:rPr>
          <w:rFonts w:ascii="仿宋" w:eastAsia="仿宋" w:hAnsi="仿宋"/>
          <w:sz w:val="28"/>
          <w:szCs w:val="28"/>
        </w:rPr>
        <w:t>农产品期货价格采集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源：</w:t>
      </w:r>
      <w:r w:rsidRPr="009C3413">
        <w:rPr>
          <w:rFonts w:ascii="仿宋" w:eastAsia="仿宋" w:hAnsi="仿宋"/>
          <w:sz w:val="28"/>
          <w:szCs w:val="28"/>
        </w:rPr>
        <w:t>http://price.mofcom.gov.cn/</w:t>
      </w:r>
    </w:p>
    <w:p w:rsidR="009C3413" w:rsidRDefault="009C3413" w:rsidP="009C3413">
      <w:pPr>
        <w:ind w:left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</w:t>
      </w:r>
      <w:r>
        <w:rPr>
          <w:rFonts w:ascii="仿宋" w:eastAsia="仿宋" w:hAnsi="仿宋"/>
          <w:sz w:val="28"/>
          <w:szCs w:val="28"/>
        </w:rPr>
        <w:t>项：</w:t>
      </w:r>
      <w:r>
        <w:rPr>
          <w:rFonts w:ascii="仿宋" w:eastAsia="仿宋" w:hAnsi="仿宋" w:hint="eastAsia"/>
          <w:sz w:val="28"/>
          <w:szCs w:val="28"/>
        </w:rPr>
        <w:t>各大宗农产品期货价格</w:t>
      </w:r>
    </w:p>
    <w:p w:rsidR="00516F0D" w:rsidRPr="00CD7A45" w:rsidRDefault="009C3413" w:rsidP="00CD7A45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采集</w:t>
      </w:r>
      <w:r>
        <w:rPr>
          <w:rFonts w:ascii="仿宋" w:eastAsia="仿宋" w:hAnsi="仿宋"/>
          <w:sz w:val="28"/>
          <w:szCs w:val="28"/>
        </w:rPr>
        <w:t>的频率：</w:t>
      </w:r>
      <w:r>
        <w:rPr>
          <w:rFonts w:ascii="仿宋" w:eastAsia="仿宋" w:hAnsi="仿宋" w:hint="eastAsia"/>
          <w:sz w:val="28"/>
          <w:szCs w:val="28"/>
        </w:rPr>
        <w:t>1月1次</w:t>
      </w:r>
    </w:p>
    <w:p w:rsidR="00516F0D" w:rsidRDefault="00C9382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互联网</w:t>
      </w:r>
      <w:r>
        <w:t>数据</w:t>
      </w:r>
      <w:r>
        <w:rPr>
          <w:rFonts w:hint="eastAsia"/>
        </w:rPr>
        <w:t>查询</w:t>
      </w:r>
      <w:r>
        <w:t>与分析</w:t>
      </w:r>
    </w:p>
    <w:p w:rsidR="00516F0D" w:rsidRDefault="00C93827">
      <w:pPr>
        <w:rPr>
          <w:ins w:id="36" w:author="钟将" w:date="2018-10-23T21:28:00Z"/>
          <w:rFonts w:ascii="仿宋" w:eastAsia="仿宋" w:hAnsi="仿宋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 xml:space="preserve"> 1)</w:t>
      </w:r>
      <w:r>
        <w:rPr>
          <w:rFonts w:ascii="仿宋" w:eastAsia="仿宋" w:hAnsi="仿宋"/>
          <w:sz w:val="28"/>
          <w:szCs w:val="28"/>
        </w:rPr>
        <w:t xml:space="preserve"> 气象</w:t>
      </w:r>
      <w:r>
        <w:rPr>
          <w:rFonts w:ascii="仿宋" w:eastAsia="仿宋" w:hAnsi="仿宋" w:hint="eastAsia"/>
          <w:sz w:val="28"/>
          <w:szCs w:val="28"/>
        </w:rPr>
        <w:t>大</w:t>
      </w:r>
      <w:r>
        <w:rPr>
          <w:rFonts w:ascii="仿宋" w:eastAsia="仿宋" w:hAnsi="仿宋"/>
          <w:sz w:val="28"/>
          <w:szCs w:val="28"/>
        </w:rPr>
        <w:t>数据</w:t>
      </w:r>
      <w:r>
        <w:rPr>
          <w:rFonts w:ascii="仿宋" w:eastAsia="仿宋" w:hAnsi="仿宋" w:hint="eastAsia"/>
          <w:sz w:val="28"/>
          <w:szCs w:val="28"/>
        </w:rPr>
        <w:t>的</w:t>
      </w:r>
      <w:r>
        <w:rPr>
          <w:rFonts w:ascii="仿宋" w:eastAsia="仿宋" w:hAnsi="仿宋"/>
          <w:sz w:val="28"/>
          <w:szCs w:val="28"/>
        </w:rPr>
        <w:t>查询分析</w:t>
      </w:r>
    </w:p>
    <w:p w:rsidR="00B63039" w:rsidRPr="00B63039" w:rsidRDefault="00B63039" w:rsidP="00B63039">
      <w:pPr>
        <w:pStyle w:val="a6"/>
        <w:numPr>
          <w:ilvl w:val="0"/>
          <w:numId w:val="3"/>
        </w:numPr>
        <w:ind w:firstLineChars="0"/>
        <w:rPr>
          <w:ins w:id="37" w:author="钟将" w:date="2018-10-23T21:28:00Z"/>
          <w:rFonts w:ascii="仿宋" w:eastAsia="仿宋" w:hAnsi="仿宋"/>
          <w:sz w:val="28"/>
          <w:szCs w:val="28"/>
          <w:rPrChange w:id="38" w:author="钟将" w:date="2018-10-23T21:29:00Z">
            <w:rPr>
              <w:ins w:id="39" w:author="钟将" w:date="2018-10-23T21:28:00Z"/>
            </w:rPr>
          </w:rPrChange>
        </w:rPr>
        <w:pPrChange w:id="40" w:author="钟将" w:date="2018-10-23T21:29:00Z">
          <w:pPr/>
        </w:pPrChange>
      </w:pPr>
      <w:ins w:id="41" w:author="钟将" w:date="2018-10-23T21:28:00Z">
        <w:r w:rsidRPr="00B63039">
          <w:rPr>
            <w:rFonts w:ascii="仿宋" w:eastAsia="仿宋" w:hAnsi="仿宋" w:hint="eastAsia"/>
            <w:sz w:val="28"/>
            <w:szCs w:val="28"/>
            <w:rPrChange w:id="42" w:author="钟将" w:date="2018-10-23T21:29:00Z">
              <w:rPr>
                <w:rFonts w:hint="eastAsia"/>
              </w:rPr>
            </w:rPrChange>
          </w:rPr>
          <w:t>查看</w:t>
        </w:r>
        <w:r w:rsidRPr="00B63039">
          <w:rPr>
            <w:rFonts w:ascii="仿宋" w:eastAsia="仿宋" w:hAnsi="仿宋"/>
            <w:sz w:val="28"/>
            <w:szCs w:val="28"/>
            <w:rPrChange w:id="43" w:author="钟将" w:date="2018-10-23T21:29:00Z">
              <w:rPr/>
            </w:rPrChange>
          </w:rPr>
          <w:t>坝区上下游月均降雨</w:t>
        </w:r>
      </w:ins>
    </w:p>
    <w:p w:rsidR="00B63039" w:rsidRDefault="00B63039" w:rsidP="00B63039">
      <w:pPr>
        <w:pStyle w:val="a6"/>
        <w:numPr>
          <w:ilvl w:val="0"/>
          <w:numId w:val="3"/>
        </w:numPr>
        <w:ind w:firstLineChars="0"/>
        <w:rPr>
          <w:ins w:id="44" w:author="钟将" w:date="2018-10-23T21:29:00Z"/>
          <w:rFonts w:ascii="仿宋" w:eastAsia="仿宋" w:hAnsi="仿宋"/>
          <w:sz w:val="28"/>
          <w:szCs w:val="28"/>
        </w:rPr>
        <w:pPrChange w:id="45" w:author="钟将" w:date="2018-10-23T21:29:00Z">
          <w:pPr/>
        </w:pPrChange>
      </w:pPr>
      <w:ins w:id="46" w:author="钟将" w:date="2018-10-23T21:28:00Z">
        <w:r w:rsidRPr="00B63039">
          <w:rPr>
            <w:rFonts w:ascii="仿宋" w:eastAsia="仿宋" w:hAnsi="仿宋"/>
            <w:sz w:val="28"/>
            <w:szCs w:val="28"/>
            <w:rPrChange w:id="47" w:author="钟将" w:date="2018-10-23T21:29:00Z">
              <w:rPr/>
            </w:rPrChange>
          </w:rPr>
          <w:t>未来一周的降水数据</w:t>
        </w:r>
      </w:ins>
    </w:p>
    <w:p w:rsidR="00B63039" w:rsidRPr="00B63039" w:rsidRDefault="00B63039" w:rsidP="00B63039">
      <w:pPr>
        <w:pStyle w:val="a6"/>
        <w:numPr>
          <w:ilvl w:val="0"/>
          <w:numId w:val="3"/>
        </w:numPr>
        <w:ind w:firstLineChars="0"/>
        <w:rPr>
          <w:ins w:id="48" w:author="钟将" w:date="2018-10-23T21:28:00Z"/>
          <w:rFonts w:ascii="仿宋" w:eastAsia="仿宋" w:hAnsi="仿宋"/>
          <w:sz w:val="28"/>
          <w:szCs w:val="28"/>
          <w:rPrChange w:id="49" w:author="钟将" w:date="2018-10-23T21:29:00Z">
            <w:rPr>
              <w:ins w:id="50" w:author="钟将" w:date="2018-10-23T21:28:00Z"/>
            </w:rPr>
          </w:rPrChange>
        </w:rPr>
        <w:pPrChange w:id="51" w:author="钟将" w:date="2018-10-23T21:29:00Z">
          <w:pPr/>
        </w:pPrChange>
      </w:pPr>
      <w:ins w:id="52" w:author="钟将" w:date="2018-10-23T21:29:00Z">
        <w:r>
          <w:rPr>
            <w:rFonts w:ascii="仿宋" w:eastAsia="仿宋" w:hAnsi="仿宋" w:hint="eastAsia"/>
            <w:sz w:val="28"/>
            <w:szCs w:val="28"/>
          </w:rPr>
          <w:t>查看历史</w:t>
        </w:r>
        <w:r>
          <w:rPr>
            <w:rFonts w:ascii="仿宋" w:eastAsia="仿宋" w:hAnsi="仿宋"/>
            <w:sz w:val="28"/>
            <w:szCs w:val="28"/>
          </w:rPr>
          <w:t>上</w:t>
        </w:r>
        <w:r>
          <w:rPr>
            <w:rFonts w:ascii="仿宋" w:eastAsia="仿宋" w:hAnsi="仿宋" w:hint="eastAsia"/>
            <w:sz w:val="28"/>
            <w:szCs w:val="28"/>
          </w:rPr>
          <w:t>坝区</w:t>
        </w:r>
        <w:r>
          <w:rPr>
            <w:rFonts w:ascii="仿宋" w:eastAsia="仿宋" w:hAnsi="仿宋"/>
            <w:sz w:val="28"/>
            <w:szCs w:val="28"/>
          </w:rPr>
          <w:t>的气象数据</w:t>
        </w:r>
      </w:ins>
    </w:p>
    <w:p w:rsidR="00B63039" w:rsidRDefault="00B63039">
      <w:pPr>
        <w:rPr>
          <w:rFonts w:ascii="仿宋" w:eastAsia="仿宋" w:hAnsi="仿宋" w:hint="eastAsia"/>
          <w:sz w:val="28"/>
          <w:szCs w:val="28"/>
        </w:rPr>
      </w:pPr>
      <w:ins w:id="53" w:author="钟将" w:date="2018-10-23T21:28:00Z">
        <w:r>
          <w:rPr>
            <w:rFonts w:ascii="仿宋" w:eastAsia="仿宋" w:hAnsi="仿宋" w:hint="eastAsia"/>
            <w:sz w:val="28"/>
            <w:szCs w:val="28"/>
          </w:rPr>
          <w:t xml:space="preserve"> </w:t>
        </w:r>
      </w:ins>
    </w:p>
    <w:p w:rsidR="00516F0D" w:rsidRDefault="00C93827">
      <w:pPr>
        <w:rPr>
          <w:ins w:id="54" w:author="钟将" w:date="2018-10-23T21:28:00Z"/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2）农资/化肥/农产品</w:t>
      </w:r>
      <w:r>
        <w:rPr>
          <w:rFonts w:ascii="仿宋" w:eastAsia="仿宋" w:hAnsi="仿宋"/>
          <w:sz w:val="28"/>
          <w:szCs w:val="28"/>
        </w:rPr>
        <w:t>期货价格查询分析</w:t>
      </w:r>
    </w:p>
    <w:p w:rsidR="00B63039" w:rsidRPr="00131692" w:rsidRDefault="00B63039" w:rsidP="00B63039">
      <w:pPr>
        <w:pStyle w:val="a6"/>
        <w:numPr>
          <w:ilvl w:val="0"/>
          <w:numId w:val="3"/>
        </w:numPr>
        <w:ind w:firstLineChars="0"/>
        <w:rPr>
          <w:ins w:id="55" w:author="钟将" w:date="2018-10-23T21:29:00Z"/>
          <w:rFonts w:ascii="仿宋" w:eastAsia="仿宋" w:hAnsi="仿宋"/>
          <w:sz w:val="28"/>
          <w:szCs w:val="28"/>
        </w:rPr>
      </w:pPr>
      <w:ins w:id="56" w:author="钟将" w:date="2018-10-23T21:29:00Z">
        <w:r w:rsidRPr="00131692">
          <w:rPr>
            <w:rFonts w:ascii="仿宋" w:eastAsia="仿宋" w:hAnsi="仿宋" w:hint="eastAsia"/>
            <w:sz w:val="28"/>
            <w:szCs w:val="28"/>
          </w:rPr>
          <w:t>查看</w:t>
        </w:r>
        <w:r>
          <w:rPr>
            <w:rFonts w:ascii="仿宋" w:eastAsia="仿宋" w:hAnsi="仿宋" w:hint="eastAsia"/>
            <w:sz w:val="28"/>
            <w:szCs w:val="28"/>
          </w:rPr>
          <w:t>当前的</w:t>
        </w:r>
        <w:r>
          <w:rPr>
            <w:rFonts w:ascii="仿宋" w:eastAsia="仿宋" w:hAnsi="仿宋" w:hint="eastAsia"/>
            <w:sz w:val="28"/>
            <w:szCs w:val="28"/>
          </w:rPr>
          <w:t>农资/化肥/农产</w:t>
        </w:r>
        <w:r w:rsidR="00CE68C3">
          <w:rPr>
            <w:rFonts w:ascii="仿宋" w:eastAsia="仿宋" w:hAnsi="仿宋" w:hint="eastAsia"/>
            <w:sz w:val="28"/>
            <w:szCs w:val="28"/>
          </w:rPr>
          <w:t>品</w:t>
        </w:r>
        <w:r w:rsidR="00CE68C3">
          <w:rPr>
            <w:rFonts w:ascii="仿宋" w:eastAsia="仿宋" w:hAnsi="仿宋"/>
            <w:sz w:val="28"/>
            <w:szCs w:val="28"/>
          </w:rPr>
          <w:t>价格</w:t>
        </w:r>
      </w:ins>
    </w:p>
    <w:p w:rsidR="00B63039" w:rsidRDefault="00CE68C3" w:rsidP="00CE68C3">
      <w:pPr>
        <w:pStyle w:val="a6"/>
        <w:numPr>
          <w:ilvl w:val="0"/>
          <w:numId w:val="3"/>
        </w:numPr>
        <w:ind w:firstLineChars="0"/>
        <w:rPr>
          <w:ins w:id="57" w:author="钟将" w:date="2018-10-23T21:30:00Z"/>
          <w:rFonts w:ascii="仿宋" w:eastAsia="仿宋" w:hAnsi="仿宋"/>
          <w:sz w:val="28"/>
          <w:szCs w:val="28"/>
        </w:rPr>
        <w:pPrChange w:id="58" w:author="钟将" w:date="2018-10-23T21:30:00Z">
          <w:pPr>
            <w:pStyle w:val="a6"/>
            <w:numPr>
              <w:numId w:val="3"/>
            </w:numPr>
            <w:ind w:left="980" w:firstLineChars="0" w:hanging="420"/>
          </w:pPr>
        </w:pPrChange>
      </w:pPr>
      <w:ins w:id="59" w:author="钟将" w:date="2018-10-23T21:30:00Z">
        <w:r>
          <w:rPr>
            <w:rFonts w:ascii="仿宋" w:eastAsia="仿宋" w:hAnsi="仿宋" w:hint="eastAsia"/>
            <w:sz w:val="28"/>
            <w:szCs w:val="28"/>
          </w:rPr>
          <w:t>以图</w:t>
        </w:r>
        <w:r>
          <w:rPr>
            <w:rFonts w:ascii="仿宋" w:eastAsia="仿宋" w:hAnsi="仿宋"/>
            <w:sz w:val="28"/>
            <w:szCs w:val="28"/>
          </w:rPr>
          <w:t>表方式查看农产品价格变化趋势</w:t>
        </w:r>
      </w:ins>
    </w:p>
    <w:p w:rsidR="00CE68C3" w:rsidRDefault="00CE68C3" w:rsidP="00CE68C3">
      <w:pPr>
        <w:pStyle w:val="a6"/>
        <w:numPr>
          <w:ilvl w:val="0"/>
          <w:numId w:val="3"/>
        </w:numPr>
        <w:ind w:firstLineChars="0"/>
        <w:rPr>
          <w:ins w:id="60" w:author="钟将" w:date="2018-10-23T21:30:00Z"/>
          <w:rFonts w:ascii="仿宋" w:eastAsia="仿宋" w:hAnsi="仿宋"/>
          <w:sz w:val="28"/>
          <w:szCs w:val="28"/>
        </w:rPr>
      </w:pPr>
      <w:ins w:id="61" w:author="钟将" w:date="2018-10-23T21:30:00Z">
        <w:r>
          <w:rPr>
            <w:rFonts w:ascii="仿宋" w:eastAsia="仿宋" w:hAnsi="仿宋" w:hint="eastAsia"/>
            <w:sz w:val="28"/>
            <w:szCs w:val="28"/>
          </w:rPr>
          <w:t>以</w:t>
        </w:r>
        <w:r>
          <w:rPr>
            <w:rFonts w:ascii="仿宋" w:eastAsia="仿宋" w:hAnsi="仿宋" w:hint="eastAsia"/>
            <w:sz w:val="28"/>
            <w:szCs w:val="28"/>
          </w:rPr>
          <w:t>图</w:t>
        </w:r>
        <w:r>
          <w:rPr>
            <w:rFonts w:ascii="仿宋" w:eastAsia="仿宋" w:hAnsi="仿宋"/>
            <w:sz w:val="28"/>
            <w:szCs w:val="28"/>
          </w:rPr>
          <w:t>表方式查看</w:t>
        </w:r>
        <w:r>
          <w:rPr>
            <w:rFonts w:ascii="仿宋" w:eastAsia="仿宋" w:hAnsi="仿宋" w:hint="eastAsia"/>
            <w:sz w:val="28"/>
            <w:szCs w:val="28"/>
          </w:rPr>
          <w:t>化肥</w:t>
        </w:r>
        <w:r>
          <w:rPr>
            <w:rFonts w:ascii="仿宋" w:eastAsia="仿宋" w:hAnsi="仿宋"/>
            <w:sz w:val="28"/>
            <w:szCs w:val="28"/>
          </w:rPr>
          <w:t>价格变化趋势</w:t>
        </w:r>
      </w:ins>
    </w:p>
    <w:p w:rsidR="00CE68C3" w:rsidRDefault="00CE68C3" w:rsidP="00CE68C3">
      <w:pPr>
        <w:pStyle w:val="a6"/>
        <w:numPr>
          <w:ilvl w:val="0"/>
          <w:numId w:val="3"/>
        </w:numPr>
        <w:ind w:firstLineChars="0"/>
        <w:rPr>
          <w:ins w:id="62" w:author="钟将" w:date="2018-10-23T21:30:00Z"/>
          <w:rFonts w:ascii="仿宋" w:eastAsia="仿宋" w:hAnsi="仿宋"/>
          <w:sz w:val="28"/>
          <w:szCs w:val="28"/>
        </w:rPr>
      </w:pPr>
      <w:ins w:id="63" w:author="钟将" w:date="2018-10-23T21:30:00Z">
        <w:r>
          <w:rPr>
            <w:rFonts w:ascii="仿宋" w:eastAsia="仿宋" w:hAnsi="仿宋" w:hint="eastAsia"/>
            <w:sz w:val="28"/>
            <w:szCs w:val="28"/>
          </w:rPr>
          <w:t>以</w:t>
        </w:r>
        <w:r>
          <w:rPr>
            <w:rFonts w:ascii="仿宋" w:eastAsia="仿宋" w:hAnsi="仿宋" w:hint="eastAsia"/>
            <w:sz w:val="28"/>
            <w:szCs w:val="28"/>
          </w:rPr>
          <w:t>图</w:t>
        </w:r>
        <w:r>
          <w:rPr>
            <w:rFonts w:ascii="仿宋" w:eastAsia="仿宋" w:hAnsi="仿宋"/>
            <w:sz w:val="28"/>
            <w:szCs w:val="28"/>
          </w:rPr>
          <w:t>表方式查看</w:t>
        </w:r>
        <w:r>
          <w:rPr>
            <w:rFonts w:ascii="仿宋" w:eastAsia="仿宋" w:hAnsi="仿宋" w:hint="eastAsia"/>
            <w:sz w:val="28"/>
            <w:szCs w:val="28"/>
          </w:rPr>
          <w:t>农资价格</w:t>
        </w:r>
        <w:r>
          <w:rPr>
            <w:rFonts w:ascii="仿宋" w:eastAsia="仿宋" w:hAnsi="仿宋"/>
            <w:sz w:val="28"/>
            <w:szCs w:val="28"/>
          </w:rPr>
          <w:t>变化趋势</w:t>
        </w:r>
      </w:ins>
    </w:p>
    <w:p w:rsidR="00CE68C3" w:rsidRPr="00CE68C3" w:rsidRDefault="00CE68C3" w:rsidP="00CE68C3">
      <w:pPr>
        <w:pStyle w:val="a6"/>
        <w:ind w:left="980" w:firstLineChars="0" w:firstLine="0"/>
        <w:rPr>
          <w:ins w:id="64" w:author="钟将" w:date="2018-10-23T21:29:00Z"/>
          <w:rFonts w:ascii="仿宋" w:eastAsia="仿宋" w:hAnsi="仿宋" w:hint="eastAsia"/>
          <w:sz w:val="28"/>
          <w:szCs w:val="28"/>
          <w:rPrChange w:id="65" w:author="钟将" w:date="2018-10-23T21:30:00Z">
            <w:rPr>
              <w:ins w:id="66" w:author="钟将" w:date="2018-10-23T21:29:00Z"/>
              <w:rFonts w:hint="eastAsia"/>
            </w:rPr>
          </w:rPrChange>
        </w:rPr>
        <w:pPrChange w:id="67" w:author="钟将" w:date="2018-10-23T21:30:00Z">
          <w:pPr>
            <w:pStyle w:val="a6"/>
            <w:numPr>
              <w:numId w:val="3"/>
            </w:numPr>
            <w:ind w:left="980" w:firstLineChars="0" w:hanging="420"/>
          </w:pPr>
        </w:pPrChange>
      </w:pPr>
      <w:bookmarkStart w:id="68" w:name="_GoBack"/>
      <w:bookmarkEnd w:id="68"/>
    </w:p>
    <w:p w:rsidR="00B63039" w:rsidRDefault="00B63039">
      <w:pPr>
        <w:rPr>
          <w:rFonts w:ascii="仿宋" w:eastAsia="仿宋" w:hAnsi="仿宋" w:hint="eastAsia"/>
          <w:sz w:val="28"/>
          <w:szCs w:val="28"/>
        </w:rPr>
      </w:pPr>
    </w:p>
    <w:p w:rsidR="00516F0D" w:rsidRDefault="00C93827" w:rsidP="00BF1836">
      <w:pPr>
        <w:pStyle w:val="2"/>
      </w:pPr>
      <w:r>
        <w:t>4</w:t>
      </w:r>
      <w:r>
        <w:rPr>
          <w:rFonts w:hint="eastAsia"/>
        </w:rPr>
        <w:t>大坝的基本数据管理模块概要设计</w:t>
      </w:r>
    </w:p>
    <w:p w:rsidR="00516F0D" w:rsidRDefault="00C93827">
      <w:pPr>
        <w:pStyle w:val="3"/>
      </w:pPr>
      <w:r w:rsidRPr="009702E3">
        <w:rPr>
          <w:highlight w:val="yellow"/>
        </w:rPr>
        <w:t xml:space="preserve">4.1 </w:t>
      </w:r>
      <w:r w:rsidRPr="009702E3">
        <w:rPr>
          <w:rFonts w:hint="eastAsia"/>
          <w:highlight w:val="yellow"/>
        </w:rPr>
        <w:t>大坝</w:t>
      </w:r>
      <w:r w:rsidRPr="009702E3">
        <w:rPr>
          <w:highlight w:val="yellow"/>
        </w:rPr>
        <w:t>基本数据维护模块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1）添加、编辑、浏览、删除 大坝列表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①</w:t>
      </w:r>
      <w:r w:rsidRPr="00797EEA">
        <w:rPr>
          <w:rFonts w:ascii="仿宋" w:eastAsia="仿宋" w:hAnsi="仿宋" w:hint="eastAsia"/>
          <w:sz w:val="28"/>
          <w:szCs w:val="28"/>
        </w:rPr>
        <w:t>用户输入大坝名，大坝经纬度搜索对应大坝，并添加至系统大坝列表；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②</w:t>
      </w:r>
      <w:r w:rsidRPr="00797EEA">
        <w:rPr>
          <w:rFonts w:ascii="仿宋" w:eastAsia="仿宋" w:hAnsi="仿宋" w:hint="eastAsia"/>
          <w:sz w:val="28"/>
          <w:szCs w:val="28"/>
        </w:rPr>
        <w:t>首页调用百度地图的API，定位用户，并在图上特殊符号（如Δ）标记出水坝；用户在图上点击某一水坝，即可进入水坝详情页面，在各基本数据表头右侧显示有【编辑】按钮，点击即可编辑水坝基本数据；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③</w:t>
      </w:r>
      <w:r w:rsidRPr="00797EEA">
        <w:rPr>
          <w:rFonts w:ascii="仿宋" w:eastAsia="仿宋" w:hAnsi="仿宋" w:hint="eastAsia"/>
          <w:sz w:val="28"/>
          <w:szCs w:val="28"/>
        </w:rPr>
        <w:t>同</w:t>
      </w:r>
      <w:r w:rsidRPr="00797EEA">
        <w:rPr>
          <w:rFonts w:ascii="仿宋" w:eastAsia="仿宋" w:hAnsi="仿宋"/>
          <w:sz w:val="28"/>
          <w:szCs w:val="28"/>
        </w:rPr>
        <w:t>②</w:t>
      </w:r>
      <w:r w:rsidRPr="00797EEA">
        <w:rPr>
          <w:rFonts w:ascii="仿宋" w:eastAsia="仿宋" w:hAnsi="仿宋" w:hint="eastAsia"/>
          <w:sz w:val="28"/>
          <w:szCs w:val="28"/>
        </w:rPr>
        <w:t>，选择某一水坝，点击图标，即可查看该水坝基本数据；</w:t>
      </w:r>
    </w:p>
    <w:p w:rsidR="00797EEA" w:rsidRPr="00797EEA" w:rsidRDefault="00797EEA" w:rsidP="00797EEA">
      <w:p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/>
          <w:sz w:val="28"/>
          <w:szCs w:val="28"/>
        </w:rPr>
        <w:t>④</w:t>
      </w:r>
      <w:r>
        <w:rPr>
          <w:rFonts w:ascii="仿宋" w:eastAsia="仿宋" w:hAnsi="仿宋" w:hint="eastAsia"/>
          <w:sz w:val="28"/>
          <w:szCs w:val="28"/>
        </w:rPr>
        <w:t>在大坝列表</w:t>
      </w:r>
      <w:r w:rsidRPr="00797EEA">
        <w:rPr>
          <w:rFonts w:ascii="仿宋" w:eastAsia="仿宋" w:hAnsi="仿宋" w:hint="eastAsia"/>
          <w:sz w:val="28"/>
          <w:szCs w:val="28"/>
        </w:rPr>
        <w:t>页面右上角有【删除该坝】按钮，点击即可在大坝列表中删除此坝；</w:t>
      </w:r>
    </w:p>
    <w:p w:rsidR="00797EEA" w:rsidRPr="00797EEA" w:rsidRDefault="00797EEA" w:rsidP="00797EEA">
      <w:pPr>
        <w:numPr>
          <w:ilvl w:val="0"/>
          <w:numId w:val="2"/>
        </w:numPr>
        <w:ind w:firstLine="56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维护每个大坝的基本参数</w:t>
      </w:r>
    </w:p>
    <w:p w:rsidR="00797EEA" w:rsidRDefault="00797EEA" w:rsidP="00797EEA">
      <w:pPr>
        <w:ind w:firstLine="420"/>
        <w:rPr>
          <w:rFonts w:ascii="仿宋" w:eastAsia="仿宋" w:hAnsi="仿宋"/>
          <w:sz w:val="28"/>
          <w:szCs w:val="28"/>
        </w:rPr>
      </w:pPr>
      <w:r w:rsidRPr="00797EEA">
        <w:rPr>
          <w:rFonts w:ascii="仿宋" w:eastAsia="仿宋" w:hAnsi="仿宋" w:hint="eastAsia"/>
          <w:sz w:val="28"/>
          <w:szCs w:val="28"/>
        </w:rPr>
        <w:t>{选择大坝，按照RESCON中参数分类进行输入和导入。}</w:t>
      </w:r>
    </w:p>
    <w:tbl>
      <w:tblPr>
        <w:tblStyle w:val="a5"/>
        <w:tblW w:w="8523" w:type="dxa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4984"/>
      </w:tblGrid>
      <w:tr w:rsidR="00797EEA" w:rsidTr="00797EEA">
        <w:tc>
          <w:tcPr>
            <w:tcW w:w="8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大坝基本参数</w:t>
            </w:r>
          </w:p>
        </w:tc>
      </w:tr>
      <w:tr w:rsidR="00797EEA" w:rsidTr="00797EEA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数据项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数据描述</w:t>
            </w: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jc w:val="center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水坝特征值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(见下图1)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正常蓄水位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水库在正常运用情况下，允许为兴利蓄水的上限水位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水库在正常运用情况下，允许消落到的最低水位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防洪限制水位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水库在汛期允许兴利蓄水的上限水位（进行水库调洪计算时，可以此水位作为起算水位）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防洪高水位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下游防护区遭遇设计洪水时，水库（坝前）达到的最高洪水位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设计洪水位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大坝遭遇设计洪水时，水库（坝前）达到的最高洪水位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大坝遭遇校核洪水时，水库（坝前）达到的最高洪水位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特征库容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相应于某一水库特征水位以下或两个特征水位之间的水库容积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死水位以下的水库容积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兴利库容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也称调节库容，正常蓄水位至死水位之间的水库容积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防洪高水位至防洪限制水位之间的水库容积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调洪库容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重叠库容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正常蓄水位至防洪限制水位之间的水库容积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总库容</w:t>
            </w:r>
          </w:p>
        </w:tc>
        <w:tc>
          <w:tcPr>
            <w:tcW w:w="4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校核洪水位以下的水库容积（划分水库等级的主要依据之一）</w:t>
            </w: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color w:val="FF0000"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坝区几何参数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水库原（预蓄水）能力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水库现存蓄水量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水库底部典型宽度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水库代表性坡度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水库顶部水位的提高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最小的河床高程，即大坝的河床高程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冲洗过程中大坝的水位高度</w:t>
            </w: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正常池高程的水库长度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可用水库正常高程减去坝下游河床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坝区水流特征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年平均入流量（年平均流量）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年径流量的变化程度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典型水库水温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Pr="00797EEA" w:rsidRDefault="00797EEA">
            <w:pPr>
              <w:jc w:val="center"/>
              <w:rPr>
                <w:rFonts w:ascii="仿宋" w:eastAsia="仿宋" w:hAnsi="仿宋"/>
                <w:b/>
                <w:sz w:val="28"/>
                <w:szCs w:val="28"/>
              </w:rPr>
            </w:pPr>
            <w:r w:rsidRPr="00797EEA">
              <w:rPr>
                <w:rFonts w:ascii="仿宋" w:eastAsia="仿宋" w:hAnsi="仿宋" w:hint="eastAsia"/>
                <w:b/>
                <w:sz w:val="28"/>
                <w:szCs w:val="28"/>
              </w:rPr>
              <w:t>坝区泥沙特征</w:t>
            </w: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水库底泥密度典型值，在0.9～1.35之间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年平均输沙量</w:t>
            </w:r>
          </w:p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</w:p>
        </w:tc>
      </w:tr>
      <w:tr w:rsidR="00797EEA" w:rsidTr="00797EEA">
        <w:tc>
          <w:tcPr>
            <w:tcW w:w="14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7EEA" w:rsidRDefault="00797EEA">
            <w:pPr>
              <w:widowControl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797EEA" w:rsidRPr="00797EEA" w:rsidRDefault="00797EEA">
            <w:pPr>
              <w:rPr>
                <w:rFonts w:ascii="仿宋" w:eastAsia="仿宋" w:hAnsi="仿宋"/>
                <w:sz w:val="24"/>
              </w:rPr>
            </w:pPr>
            <w:r w:rsidRPr="00797EEA">
              <w:rPr>
                <w:rFonts w:ascii="仿宋" w:eastAsia="仿宋" w:hAnsi="仿宋" w:hint="eastAsia"/>
                <w:sz w:val="24"/>
              </w:rPr>
              <w:t>水库泥沙类型</w:t>
            </w:r>
          </w:p>
        </w:tc>
      </w:tr>
      <w:tr w:rsidR="00746164" w:rsidTr="001D062A">
        <w:trPr>
          <w:ins w:id="69" w:author="钟将" w:date="2018-10-23T21:11:00Z"/>
        </w:trPr>
        <w:tc>
          <w:tcPr>
            <w:tcW w:w="141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746164" w:rsidRDefault="00746164" w:rsidP="00746164">
            <w:pPr>
              <w:widowControl/>
              <w:jc w:val="left"/>
              <w:rPr>
                <w:ins w:id="70" w:author="钟将" w:date="2018-10-23T21:11:00Z"/>
                <w:rFonts w:ascii="仿宋" w:eastAsia="仿宋" w:hAnsi="仿宋" w:hint="eastAsia"/>
                <w:sz w:val="28"/>
                <w:szCs w:val="28"/>
              </w:rPr>
              <w:pPrChange w:id="71" w:author="钟将" w:date="2018-10-23T21:14:00Z">
                <w:pPr>
                  <w:widowControl/>
                  <w:jc w:val="left"/>
                </w:pPr>
              </w:pPrChange>
            </w:pPr>
            <w:ins w:id="72" w:author="钟将" w:date="2018-10-23T21:11:00Z">
              <w:r>
                <w:rPr>
                  <w:rFonts w:ascii="仿宋" w:eastAsia="仿宋" w:hAnsi="仿宋" w:hint="eastAsia"/>
                  <w:sz w:val="28"/>
                  <w:szCs w:val="28"/>
                </w:rPr>
                <w:t>水库</w:t>
              </w:r>
              <w:r>
                <w:rPr>
                  <w:rFonts w:ascii="仿宋" w:eastAsia="仿宋" w:hAnsi="仿宋"/>
                  <w:sz w:val="28"/>
                  <w:szCs w:val="28"/>
                </w:rPr>
                <w:t>冲沙设施</w:t>
              </w:r>
            </w:ins>
            <w:ins w:id="73" w:author="钟将" w:date="2018-10-23T21:14:00Z">
              <w:r w:rsidR="00FE5B2B">
                <w:rPr>
                  <w:rFonts w:ascii="仿宋" w:eastAsia="仿宋" w:hAnsi="仿宋" w:hint="eastAsia"/>
                  <w:sz w:val="28"/>
                  <w:szCs w:val="28"/>
                </w:rPr>
                <w:t>特性</w:t>
              </w:r>
            </w:ins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64" w:rsidRPr="00797EEA" w:rsidRDefault="00746164">
            <w:pPr>
              <w:rPr>
                <w:ins w:id="74" w:author="钟将" w:date="2018-10-23T21:11:00Z"/>
                <w:rFonts w:ascii="仿宋" w:eastAsia="仿宋" w:hAnsi="仿宋" w:hint="eastAsia"/>
                <w:sz w:val="24"/>
              </w:rPr>
            </w:pPr>
            <w:ins w:id="75" w:author="钟将" w:date="2018-10-23T21:12:00Z">
              <w:r>
                <w:rPr>
                  <w:rFonts w:ascii="仿宋" w:eastAsia="仿宋" w:hAnsi="仿宋" w:hint="eastAsia"/>
                  <w:sz w:val="24"/>
                </w:rPr>
                <w:t>冲沙</w:t>
              </w:r>
              <w:r>
                <w:rPr>
                  <w:rFonts w:ascii="仿宋" w:eastAsia="仿宋" w:hAnsi="仿宋"/>
                  <w:sz w:val="24"/>
                </w:rPr>
                <w:t>水流量</w:t>
              </w:r>
            </w:ins>
            <w:ins w:id="76" w:author="钟将" w:date="2018-10-23T21:13:00Z">
              <w:r>
                <w:rPr>
                  <w:rFonts w:ascii="仿宋" w:eastAsia="仿宋" w:hAnsi="仿宋" w:hint="eastAsia"/>
                  <w:sz w:val="24"/>
                </w:rPr>
                <w:t>最小</w:t>
              </w:r>
              <w:r>
                <w:rPr>
                  <w:rFonts w:ascii="仿宋" w:eastAsia="仿宋" w:hAnsi="仿宋"/>
                  <w:sz w:val="24"/>
                </w:rPr>
                <w:t>值</w:t>
              </w:r>
            </w:ins>
          </w:p>
        </w:tc>
      </w:tr>
      <w:tr w:rsidR="00746164" w:rsidTr="00D567D0">
        <w:trPr>
          <w:ins w:id="77" w:author="钟将" w:date="2018-10-23T21:12:00Z"/>
        </w:trPr>
        <w:tc>
          <w:tcPr>
            <w:tcW w:w="1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6164" w:rsidRDefault="00746164">
            <w:pPr>
              <w:widowControl/>
              <w:jc w:val="left"/>
              <w:rPr>
                <w:ins w:id="78" w:author="钟将" w:date="2018-10-23T21:12:00Z"/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64" w:rsidRDefault="00746164">
            <w:pPr>
              <w:rPr>
                <w:ins w:id="79" w:author="钟将" w:date="2018-10-23T21:12:00Z"/>
                <w:rFonts w:ascii="仿宋" w:eastAsia="仿宋" w:hAnsi="仿宋" w:hint="eastAsia"/>
                <w:sz w:val="24"/>
              </w:rPr>
            </w:pPr>
            <w:ins w:id="80" w:author="钟将" w:date="2018-10-23T21:13:00Z">
              <w:r>
                <w:rPr>
                  <w:rFonts w:ascii="仿宋" w:eastAsia="仿宋" w:hAnsi="仿宋" w:hint="eastAsia"/>
                  <w:sz w:val="24"/>
                </w:rPr>
                <w:t>冲沙</w:t>
              </w:r>
              <w:r>
                <w:rPr>
                  <w:rFonts w:ascii="仿宋" w:eastAsia="仿宋" w:hAnsi="仿宋"/>
                  <w:sz w:val="24"/>
                </w:rPr>
                <w:t>水流量</w:t>
              </w:r>
              <w:r>
                <w:rPr>
                  <w:rFonts w:ascii="仿宋" w:eastAsia="仿宋" w:hAnsi="仿宋" w:hint="eastAsia"/>
                  <w:sz w:val="24"/>
                </w:rPr>
                <w:t>最</w:t>
              </w:r>
              <w:r>
                <w:rPr>
                  <w:rFonts w:ascii="仿宋" w:eastAsia="仿宋" w:hAnsi="仿宋" w:hint="eastAsia"/>
                  <w:sz w:val="24"/>
                </w:rPr>
                <w:t>大</w:t>
              </w:r>
              <w:r>
                <w:rPr>
                  <w:rFonts w:ascii="仿宋" w:eastAsia="仿宋" w:hAnsi="仿宋"/>
                  <w:sz w:val="24"/>
                </w:rPr>
                <w:t>值</w:t>
              </w:r>
            </w:ins>
          </w:p>
        </w:tc>
      </w:tr>
      <w:tr w:rsidR="00746164" w:rsidTr="001D062A">
        <w:trPr>
          <w:ins w:id="81" w:author="钟将" w:date="2018-10-23T21:13:00Z"/>
        </w:trPr>
        <w:tc>
          <w:tcPr>
            <w:tcW w:w="14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164" w:rsidRDefault="00746164">
            <w:pPr>
              <w:widowControl/>
              <w:jc w:val="left"/>
              <w:rPr>
                <w:ins w:id="82" w:author="钟将" w:date="2018-10-23T21:13:00Z"/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7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46164" w:rsidRDefault="00746164">
            <w:pPr>
              <w:rPr>
                <w:ins w:id="83" w:author="钟将" w:date="2018-10-23T21:13:00Z"/>
                <w:rFonts w:ascii="仿宋" w:eastAsia="仿宋" w:hAnsi="仿宋" w:hint="eastAsia"/>
                <w:sz w:val="24"/>
              </w:rPr>
            </w:pPr>
            <w:ins w:id="84" w:author="钟将" w:date="2018-10-23T21:13:00Z">
              <w:r>
                <w:rPr>
                  <w:rFonts w:ascii="仿宋" w:eastAsia="仿宋" w:hAnsi="仿宋" w:hint="eastAsia"/>
                  <w:sz w:val="24"/>
                </w:rPr>
                <w:t>冲沙</w:t>
              </w:r>
              <w:r>
                <w:rPr>
                  <w:rFonts w:ascii="仿宋" w:eastAsia="仿宋" w:hAnsi="仿宋"/>
                  <w:sz w:val="24"/>
                </w:rPr>
                <w:t>泥沙含量</w:t>
              </w:r>
            </w:ins>
          </w:p>
        </w:tc>
      </w:tr>
    </w:tbl>
    <w:p w:rsidR="00797EEA" w:rsidRDefault="00797EEA" w:rsidP="00797EEA">
      <w:pPr>
        <w:jc w:val="center"/>
      </w:pPr>
      <w:r>
        <w:rPr>
          <w:noProof/>
        </w:rPr>
        <w:drawing>
          <wp:inline distT="0" distB="0" distL="0" distR="0" wp14:anchorId="13C56113" wp14:editId="6018F221">
            <wp:extent cx="4114800" cy="29692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F0D" w:rsidRDefault="00797EEA" w:rsidP="00797EEA">
      <w:pPr>
        <w:pStyle w:val="a7"/>
        <w:jc w:val="center"/>
        <w:rPr>
          <w:rFonts w:ascii="仿宋" w:eastAsia="仿宋" w:hAnsi="仿宋"/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>
        <w:rPr>
          <w:rFonts w:hint="eastAsia"/>
        </w:rPr>
        <w:t>水库特征值</w:t>
      </w:r>
    </w:p>
    <w:p w:rsidR="00516F0D" w:rsidRDefault="00C93827">
      <w:pPr>
        <w:pStyle w:val="3"/>
      </w:pPr>
      <w:r>
        <w:rPr>
          <w:rFonts w:hint="eastAsia"/>
        </w:rPr>
        <w:t xml:space="preserve">4.2  </w:t>
      </w:r>
      <w:r>
        <w:rPr>
          <w:rFonts w:hint="eastAsia"/>
        </w:rPr>
        <w:t>大坝</w:t>
      </w:r>
      <w:r>
        <w:t>基本数据查询模块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>{</w:t>
      </w:r>
      <w:r>
        <w:rPr>
          <w:rFonts w:ascii="仿宋" w:eastAsia="仿宋" w:hAnsi="仿宋" w:hint="eastAsia"/>
          <w:sz w:val="28"/>
          <w:szCs w:val="28"/>
        </w:rPr>
        <w:t>按照</w:t>
      </w:r>
      <w:r>
        <w:rPr>
          <w:rFonts w:ascii="仿宋" w:eastAsia="仿宋" w:hAnsi="仿宋"/>
          <w:sz w:val="28"/>
          <w:szCs w:val="28"/>
        </w:rPr>
        <w:t>大坝查看</w:t>
      </w:r>
      <w:r>
        <w:rPr>
          <w:rFonts w:ascii="仿宋" w:eastAsia="仿宋" w:hAnsi="仿宋" w:hint="eastAsia"/>
          <w:sz w:val="28"/>
          <w:szCs w:val="28"/>
        </w:rPr>
        <w:t xml:space="preserve"> 大坝</w:t>
      </w:r>
      <w:r>
        <w:rPr>
          <w:rFonts w:ascii="仿宋" w:eastAsia="仿宋" w:hAnsi="仿宋"/>
          <w:sz w:val="28"/>
          <w:szCs w:val="28"/>
        </w:rPr>
        <w:t>所有基本参数}</w:t>
      </w:r>
    </w:p>
    <w:p w:rsidR="00516F0D" w:rsidRDefault="00C93827">
      <w:pPr>
        <w:pStyle w:val="3"/>
      </w:pPr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 </w:t>
      </w:r>
      <w:r>
        <w:rPr>
          <w:rFonts w:hint="eastAsia"/>
        </w:rPr>
        <w:t>大坝</w:t>
      </w:r>
      <w:r>
        <w:t>基本数据</w:t>
      </w:r>
      <w:r>
        <w:rPr>
          <w:rFonts w:hint="eastAsia"/>
        </w:rPr>
        <w:t>对比分析</w:t>
      </w:r>
    </w:p>
    <w:p w:rsidR="00516F0D" w:rsidRDefault="00C93827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{</w:t>
      </w:r>
      <w:r>
        <w:rPr>
          <w:rFonts w:ascii="仿宋" w:eastAsia="仿宋" w:hAnsi="仿宋" w:hint="eastAsia"/>
          <w:sz w:val="28"/>
          <w:szCs w:val="28"/>
        </w:rPr>
        <w:t>在</w:t>
      </w:r>
      <w:r>
        <w:rPr>
          <w:rFonts w:ascii="仿宋" w:eastAsia="仿宋" w:hAnsi="仿宋"/>
          <w:sz w:val="28"/>
          <w:szCs w:val="28"/>
        </w:rPr>
        <w:t>同一个</w:t>
      </w:r>
      <w:r>
        <w:rPr>
          <w:rFonts w:ascii="仿宋" w:eastAsia="仿宋" w:hAnsi="仿宋" w:hint="eastAsia"/>
          <w:sz w:val="28"/>
          <w:szCs w:val="28"/>
        </w:rPr>
        <w:t>视图</w:t>
      </w:r>
      <w:r>
        <w:rPr>
          <w:rFonts w:ascii="仿宋" w:eastAsia="仿宋" w:hAnsi="仿宋"/>
          <w:sz w:val="28"/>
          <w:szCs w:val="28"/>
        </w:rPr>
        <w:t>中</w:t>
      </w:r>
      <w:r>
        <w:rPr>
          <w:rFonts w:ascii="仿宋" w:eastAsia="仿宋" w:hAnsi="仿宋" w:hint="eastAsia"/>
          <w:sz w:val="28"/>
          <w:szCs w:val="28"/>
        </w:rPr>
        <w:t>对比2个</w:t>
      </w:r>
      <w:r>
        <w:rPr>
          <w:rFonts w:ascii="仿宋" w:eastAsia="仿宋" w:hAnsi="仿宋"/>
          <w:sz w:val="28"/>
          <w:szCs w:val="28"/>
        </w:rPr>
        <w:t>大坝的重要</w:t>
      </w:r>
      <w:r>
        <w:rPr>
          <w:rFonts w:ascii="仿宋" w:eastAsia="仿宋" w:hAnsi="仿宋" w:hint="eastAsia"/>
          <w:sz w:val="28"/>
          <w:szCs w:val="28"/>
        </w:rPr>
        <w:t>参数</w:t>
      </w:r>
      <w:r>
        <w:rPr>
          <w:rFonts w:ascii="仿宋" w:eastAsia="仿宋" w:hAnsi="仿宋"/>
          <w:sz w:val="28"/>
          <w:szCs w:val="28"/>
        </w:rPr>
        <w:t>}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516F0D" w:rsidRDefault="00516F0D">
      <w:pPr>
        <w:ind w:firstLine="560"/>
        <w:rPr>
          <w:rFonts w:ascii="仿宋" w:eastAsia="仿宋" w:hAnsi="仿宋"/>
          <w:sz w:val="28"/>
          <w:szCs w:val="28"/>
          <w:u w:val="single"/>
        </w:rPr>
      </w:pPr>
    </w:p>
    <w:p w:rsidR="00516F0D" w:rsidRDefault="00C93827" w:rsidP="00BF1836">
      <w:pPr>
        <w:pStyle w:val="2"/>
      </w:pPr>
      <w:r w:rsidRPr="009702E3">
        <w:rPr>
          <w:highlight w:val="yellow"/>
        </w:rPr>
        <w:t>5</w:t>
      </w:r>
      <w:r w:rsidRPr="009702E3">
        <w:rPr>
          <w:rFonts w:hint="eastAsia"/>
          <w:highlight w:val="yellow"/>
        </w:rPr>
        <w:t xml:space="preserve"> </w:t>
      </w:r>
      <w:r w:rsidRPr="009702E3">
        <w:rPr>
          <w:rFonts w:hint="eastAsia"/>
          <w:highlight w:val="yellow"/>
        </w:rPr>
        <w:t>坝区周边经济环境数据概要设计</w:t>
      </w:r>
    </w:p>
    <w:p w:rsidR="00516F0D" w:rsidRDefault="00C93827">
      <w:pPr>
        <w:pStyle w:val="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大坝周边农业</w:t>
      </w:r>
      <w:r>
        <w:t>生产数据</w:t>
      </w:r>
      <w:r>
        <w:rPr>
          <w:rFonts w:hint="eastAsia"/>
        </w:rPr>
        <w:t>管理与查询</w:t>
      </w:r>
    </w:p>
    <w:p w:rsidR="00516F0D" w:rsidRPr="00813044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813044">
        <w:rPr>
          <w:rFonts w:ascii="仿宋" w:eastAsia="仿宋" w:hAnsi="仿宋" w:hint="eastAsia"/>
          <w:strike/>
          <w:sz w:val="28"/>
          <w:szCs w:val="28"/>
        </w:rPr>
        <w:t>建议</w:t>
      </w:r>
      <w:r w:rsidRPr="00813044">
        <w:rPr>
          <w:rFonts w:ascii="仿宋" w:eastAsia="仿宋" w:hAnsi="仿宋"/>
          <w:strike/>
          <w:sz w:val="28"/>
          <w:szCs w:val="28"/>
        </w:rPr>
        <w:t>按照</w:t>
      </w:r>
      <w:r w:rsidRPr="00813044">
        <w:rPr>
          <w:rFonts w:ascii="仿宋" w:eastAsia="仿宋" w:hAnsi="仿宋" w:hint="eastAsia"/>
          <w:strike/>
          <w:sz w:val="28"/>
          <w:szCs w:val="28"/>
        </w:rPr>
        <w:t>百度</w:t>
      </w:r>
      <w:r w:rsidRPr="00813044">
        <w:rPr>
          <w:rFonts w:ascii="仿宋" w:eastAsia="仿宋" w:hAnsi="仿宋"/>
          <w:strike/>
          <w:sz w:val="28"/>
          <w:szCs w:val="28"/>
        </w:rPr>
        <w:t>地图上按照绘制主要农业生产区</w:t>
      </w:r>
      <w:r w:rsidRPr="00813044">
        <w:rPr>
          <w:rFonts w:ascii="仿宋" w:eastAsia="仿宋" w:hAnsi="仿宋" w:hint="eastAsia"/>
          <w:strike/>
          <w:sz w:val="28"/>
          <w:szCs w:val="28"/>
        </w:rPr>
        <w:t>的</w:t>
      </w:r>
      <w:r w:rsidRPr="00813044">
        <w:rPr>
          <w:rFonts w:ascii="仿宋" w:eastAsia="仿宋" w:hAnsi="仿宋"/>
          <w:strike/>
          <w:sz w:val="28"/>
          <w:szCs w:val="28"/>
        </w:rPr>
        <w:t>分布和数量。</w:t>
      </w:r>
    </w:p>
    <w:p w:rsidR="00516F0D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 w:rsidRPr="00813044">
        <w:rPr>
          <w:rFonts w:ascii="仿宋" w:eastAsia="仿宋" w:hAnsi="仿宋" w:hint="eastAsia"/>
          <w:strike/>
          <w:sz w:val="28"/>
          <w:szCs w:val="28"/>
        </w:rPr>
        <w:t xml:space="preserve"> 使用</w:t>
      </w:r>
      <w:r w:rsidR="00813044" w:rsidRPr="00813044">
        <w:rPr>
          <w:rFonts w:ascii="仿宋" w:eastAsia="仿宋" w:hAnsi="仿宋" w:hint="eastAsia"/>
          <w:strike/>
          <w:sz w:val="28"/>
          <w:szCs w:val="28"/>
        </w:rPr>
        <w:t>Exce</w:t>
      </w:r>
      <w:r w:rsidRPr="00813044">
        <w:rPr>
          <w:rFonts w:ascii="仿宋" w:eastAsia="仿宋" w:hAnsi="仿宋" w:hint="eastAsia"/>
          <w:strike/>
          <w:sz w:val="28"/>
          <w:szCs w:val="28"/>
        </w:rPr>
        <w:t>l 导入</w:t>
      </w:r>
      <w:r w:rsidRPr="00813044">
        <w:rPr>
          <w:rFonts w:ascii="仿宋" w:eastAsia="仿宋" w:hAnsi="仿宋"/>
          <w:strike/>
          <w:sz w:val="28"/>
          <w:szCs w:val="28"/>
        </w:rPr>
        <w:t>农业生产数据。</w:t>
      </w:r>
    </w:p>
    <w:p w:rsidR="00CD7A45" w:rsidRPr="00CD7A45" w:rsidRDefault="00CD7A45">
      <w:pPr>
        <w:ind w:firstLine="560"/>
        <w:rPr>
          <w:rFonts w:ascii="仿宋" w:eastAsia="仿宋" w:hAnsi="仿宋"/>
          <w:sz w:val="28"/>
          <w:szCs w:val="28"/>
        </w:rPr>
      </w:pPr>
      <w:r w:rsidRPr="00CD7A45">
        <w:rPr>
          <w:rFonts w:ascii="仿宋" w:eastAsia="仿宋" w:hAnsi="仿宋" w:hint="eastAsia"/>
          <w:sz w:val="28"/>
          <w:szCs w:val="28"/>
        </w:rPr>
        <w:lastRenderedPageBreak/>
        <w:t>参考表格如下：</w:t>
      </w:r>
    </w:p>
    <w:tbl>
      <w:tblPr>
        <w:tblStyle w:val="a5"/>
        <w:tblW w:w="9918" w:type="dxa"/>
        <w:tblLook w:val="04A0" w:firstRow="1" w:lastRow="0" w:firstColumn="1" w:lastColumn="0" w:noHBand="0" w:noVBand="1"/>
        <w:tblPrChange w:id="85" w:author="钟将" w:date="2018-10-23T21:20:00Z">
          <w:tblPr>
            <w:tblStyle w:val="a5"/>
            <w:tblW w:w="9209" w:type="dxa"/>
            <w:tblLook w:val="04A0" w:firstRow="1" w:lastRow="0" w:firstColumn="1" w:lastColumn="0" w:noHBand="0" w:noVBand="1"/>
          </w:tblPr>
        </w:tblPrChange>
      </w:tblPr>
      <w:tblGrid>
        <w:gridCol w:w="492"/>
        <w:gridCol w:w="879"/>
        <w:gridCol w:w="1144"/>
        <w:gridCol w:w="830"/>
        <w:gridCol w:w="1115"/>
        <w:gridCol w:w="603"/>
        <w:gridCol w:w="585"/>
        <w:gridCol w:w="954"/>
        <w:gridCol w:w="877"/>
        <w:gridCol w:w="1021"/>
        <w:gridCol w:w="709"/>
        <w:gridCol w:w="709"/>
        <w:tblGridChange w:id="86">
          <w:tblGrid>
            <w:gridCol w:w="543"/>
            <w:gridCol w:w="1021"/>
            <w:gridCol w:w="1002"/>
            <w:gridCol w:w="830"/>
            <w:gridCol w:w="1115"/>
            <w:gridCol w:w="756"/>
            <w:gridCol w:w="721"/>
            <w:gridCol w:w="614"/>
            <w:gridCol w:w="877"/>
            <w:gridCol w:w="1021"/>
            <w:gridCol w:w="709"/>
            <w:gridCol w:w="709"/>
          </w:tblGrid>
        </w:tblGridChange>
      </w:tblGrid>
      <w:tr w:rsidR="00445BF1" w:rsidRPr="00C93827" w:rsidTr="00E44247">
        <w:tc>
          <w:tcPr>
            <w:tcW w:w="0" w:type="auto"/>
            <w:tcPrChange w:id="87" w:author="钟将" w:date="2018-10-23T21:20:00Z">
              <w:tcPr>
                <w:tcW w:w="0" w:type="auto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农田类型</w:t>
            </w:r>
          </w:p>
        </w:tc>
        <w:tc>
          <w:tcPr>
            <w:tcW w:w="879" w:type="dxa"/>
            <w:tcPrChange w:id="88" w:author="钟将" w:date="2018-10-23T21:20:00Z">
              <w:tcPr>
                <w:tcW w:w="0" w:type="auto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农田面积</w:t>
            </w:r>
            <w:ins w:id="89" w:author="钟将" w:date="2018-10-23T21:01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（亩）</w:t>
              </w:r>
            </w:ins>
          </w:p>
        </w:tc>
        <w:tc>
          <w:tcPr>
            <w:tcW w:w="1144" w:type="dxa"/>
            <w:tcPrChange w:id="90" w:author="钟将" w:date="2018-10-23T21:20:00Z">
              <w:tcPr>
                <w:tcW w:w="0" w:type="auto"/>
              </w:tcPr>
            </w:tcPrChange>
          </w:tcPr>
          <w:p w:rsidR="00445BF1" w:rsidRPr="009573B3" w:rsidRDefault="00445BF1">
            <w:pPr>
              <w:rPr>
                <w:rFonts w:ascii="仿宋" w:eastAsia="仿宋" w:hAnsi="仿宋"/>
                <w:b/>
                <w:dstrike/>
                <w:sz w:val="22"/>
                <w:szCs w:val="28"/>
                <w:rPrChange w:id="91" w:author="钟将" w:date="2018-10-23T21:02:00Z">
                  <w:rPr>
                    <w:rFonts w:ascii="仿宋" w:eastAsia="仿宋" w:hAnsi="仿宋"/>
                    <w:b/>
                    <w:sz w:val="22"/>
                    <w:szCs w:val="28"/>
                  </w:rPr>
                </w:rPrChange>
              </w:rPr>
            </w:pPr>
            <w:r w:rsidRPr="009573B3">
              <w:rPr>
                <w:rFonts w:ascii="仿宋" w:eastAsia="仿宋" w:hAnsi="仿宋" w:hint="eastAsia"/>
                <w:b/>
                <w:dstrike/>
                <w:color w:val="FF0000"/>
                <w:sz w:val="22"/>
                <w:szCs w:val="28"/>
                <w:rPrChange w:id="92" w:author="钟将" w:date="2018-10-23T21:02:00Z">
                  <w:rPr>
                    <w:rFonts w:ascii="仿宋" w:eastAsia="仿宋" w:hAnsi="仿宋" w:hint="eastAsia"/>
                    <w:b/>
                    <w:sz w:val="22"/>
                    <w:szCs w:val="28"/>
                  </w:rPr>
                </w:rPrChange>
              </w:rPr>
              <w:t>农作物价格</w:t>
            </w:r>
          </w:p>
        </w:tc>
        <w:tc>
          <w:tcPr>
            <w:tcW w:w="830" w:type="dxa"/>
            <w:tcPrChange w:id="93" w:author="钟将" w:date="2018-10-23T21:20:00Z">
              <w:tcPr>
                <w:tcW w:w="830" w:type="dxa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ins w:id="94" w:author="钟将" w:date="2018-10-23T21:01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亩</w:t>
              </w:r>
              <w:r>
                <w:rPr>
                  <w:rFonts w:ascii="仿宋" w:eastAsia="仿宋" w:hAnsi="仿宋"/>
                  <w:b/>
                  <w:sz w:val="22"/>
                  <w:szCs w:val="28"/>
                </w:rPr>
                <w:t>均</w:t>
              </w:r>
            </w:ins>
            <w:ins w:id="95" w:author="钟将" w:date="2018-10-23T21:00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年</w:t>
              </w:r>
            </w:ins>
            <w:del w:id="96" w:author="钟将" w:date="2018-10-23T21:00:00Z">
              <w:r w:rsidRPr="00BF1836" w:rsidDel="009573B3">
                <w:rPr>
                  <w:rFonts w:ascii="仿宋" w:eastAsia="仿宋" w:hAnsi="仿宋" w:hint="eastAsia"/>
                  <w:b/>
                  <w:sz w:val="22"/>
                  <w:szCs w:val="28"/>
                </w:rPr>
                <w:delText>农作物月</w:delText>
              </w:r>
            </w:del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产量</w:t>
            </w:r>
          </w:p>
        </w:tc>
        <w:tc>
          <w:tcPr>
            <w:tcW w:w="1115" w:type="dxa"/>
            <w:tcPrChange w:id="97" w:author="钟将" w:date="2018-10-23T21:20:00Z">
              <w:tcPr>
                <w:tcW w:w="1115" w:type="dxa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del w:id="98" w:author="钟将" w:date="2018-10-23T21:01:00Z">
              <w:r w:rsidRPr="00BF1836" w:rsidDel="009573B3">
                <w:rPr>
                  <w:rFonts w:ascii="仿宋" w:eastAsia="仿宋" w:hAnsi="仿宋" w:hint="eastAsia"/>
                  <w:b/>
                  <w:sz w:val="22"/>
                  <w:szCs w:val="28"/>
                </w:rPr>
                <w:delText>单位面积</w:delText>
              </w:r>
            </w:del>
            <w:ins w:id="99" w:author="钟将" w:date="2018-10-23T21:01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亩均化肥</w:t>
              </w:r>
            </w:ins>
            <w:del w:id="100" w:author="钟将" w:date="2018-10-23T21:01:00Z">
              <w:r w:rsidRPr="00BF1836" w:rsidDel="009573B3">
                <w:rPr>
                  <w:rFonts w:ascii="仿宋" w:eastAsia="仿宋" w:hAnsi="仿宋" w:hint="eastAsia"/>
                  <w:b/>
                  <w:sz w:val="22"/>
                  <w:szCs w:val="28"/>
                </w:rPr>
                <w:delText>肥料</w:delText>
              </w:r>
            </w:del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用量</w:t>
            </w:r>
            <w:ins w:id="101" w:author="钟将" w:date="2018-10-23T21:02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（公斤）</w:t>
              </w:r>
            </w:ins>
            <w:del w:id="102" w:author="钟将" w:date="2018-10-23T21:01:00Z">
              <w:r w:rsidRPr="00BF1836" w:rsidDel="009573B3">
                <w:rPr>
                  <w:rFonts w:ascii="仿宋" w:eastAsia="仿宋" w:hAnsi="仿宋" w:hint="eastAsia"/>
                  <w:b/>
                  <w:sz w:val="22"/>
                  <w:szCs w:val="28"/>
                </w:rPr>
                <w:delText>成本</w:delText>
              </w:r>
            </w:del>
          </w:p>
        </w:tc>
        <w:tc>
          <w:tcPr>
            <w:tcW w:w="0" w:type="auto"/>
            <w:tcPrChange w:id="103" w:author="钟将" w:date="2018-10-23T21:20:00Z">
              <w:tcPr>
                <w:tcW w:w="0" w:type="auto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单位面积水土保持成本</w:t>
            </w:r>
          </w:p>
        </w:tc>
        <w:tc>
          <w:tcPr>
            <w:tcW w:w="0" w:type="auto"/>
            <w:tcPrChange w:id="104" w:author="钟将" w:date="2018-10-23T21:20:00Z">
              <w:tcPr>
                <w:tcW w:w="0" w:type="auto"/>
              </w:tcPr>
            </w:tcPrChange>
          </w:tcPr>
          <w:p w:rsidR="00445BF1" w:rsidRPr="00BF1836" w:rsidRDefault="00445BF1">
            <w:pPr>
              <w:rPr>
                <w:rFonts w:ascii="仿宋" w:eastAsia="仿宋" w:hAnsi="仿宋"/>
                <w:b/>
                <w:sz w:val="22"/>
                <w:szCs w:val="28"/>
              </w:rPr>
            </w:pPr>
            <w:r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单位面积水土流失量</w:t>
            </w:r>
          </w:p>
        </w:tc>
        <w:tc>
          <w:tcPr>
            <w:tcW w:w="0" w:type="auto"/>
            <w:tcPrChange w:id="105" w:author="钟将" w:date="2018-10-23T21:20:00Z">
              <w:tcPr>
                <w:tcW w:w="0" w:type="auto"/>
              </w:tcPr>
            </w:tcPrChange>
          </w:tcPr>
          <w:p w:rsidR="00445BF1" w:rsidRPr="00BF1836" w:rsidRDefault="007435F2" w:rsidP="00E44247">
            <w:pPr>
              <w:rPr>
                <w:rFonts w:ascii="仿宋" w:eastAsia="仿宋" w:hAnsi="仿宋"/>
                <w:b/>
                <w:sz w:val="22"/>
                <w:szCs w:val="28"/>
              </w:rPr>
              <w:pPrChange w:id="106" w:author="钟将" w:date="2018-10-23T21:21:00Z">
                <w:pPr/>
              </w:pPrChange>
            </w:pPr>
            <w:ins w:id="107" w:author="钟将" w:date="2018-10-23T21:22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亩均</w:t>
              </w:r>
            </w:ins>
            <w:r w:rsidR="00445BF1" w:rsidRPr="00BF1836">
              <w:rPr>
                <w:rFonts w:ascii="仿宋" w:eastAsia="仿宋" w:hAnsi="仿宋" w:hint="eastAsia"/>
                <w:b/>
                <w:sz w:val="22"/>
                <w:szCs w:val="28"/>
              </w:rPr>
              <w:t>农业灌溉</w:t>
            </w:r>
            <w:del w:id="108" w:author="钟将" w:date="2018-10-23T21:21:00Z">
              <w:r w:rsidR="00445BF1" w:rsidRPr="00BF1836" w:rsidDel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delText>价格</w:delText>
              </w:r>
            </w:del>
            <w:ins w:id="109" w:author="钟将" w:date="2018-10-23T21:22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成</w:t>
              </w:r>
            </w:ins>
            <w:ins w:id="110" w:author="钟将" w:date="2018-10-23T21:21:00Z">
              <w:r w:rsidR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t>本（含电费</w:t>
              </w:r>
              <w:r w:rsidR="00E44247">
                <w:rPr>
                  <w:rFonts w:ascii="仿宋" w:eastAsia="仿宋" w:hAnsi="仿宋"/>
                  <w:b/>
                  <w:sz w:val="22"/>
                  <w:szCs w:val="28"/>
                </w:rPr>
                <w:t>和水价</w:t>
              </w:r>
              <w:r w:rsidR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t>）</w:t>
              </w:r>
            </w:ins>
          </w:p>
        </w:tc>
        <w:tc>
          <w:tcPr>
            <w:tcW w:w="877" w:type="dxa"/>
            <w:tcPrChange w:id="111" w:author="钟将" w:date="2018-10-23T21:20:00Z">
              <w:tcPr>
                <w:tcW w:w="877" w:type="dxa"/>
              </w:tcPr>
            </w:tcPrChange>
          </w:tcPr>
          <w:p w:rsidR="00445BF1" w:rsidRPr="00746164" w:rsidRDefault="00445BF1" w:rsidP="00E44247">
            <w:pPr>
              <w:rPr>
                <w:rFonts w:ascii="仿宋" w:eastAsia="仿宋" w:hAnsi="仿宋"/>
                <w:b/>
                <w:sz w:val="22"/>
                <w:szCs w:val="28"/>
                <w:rPrChange w:id="112" w:author="钟将" w:date="2018-10-23T21:09:00Z">
                  <w:rPr>
                    <w:rFonts w:ascii="仿宋" w:eastAsia="仿宋" w:hAnsi="仿宋"/>
                    <w:b/>
                    <w:sz w:val="22"/>
                    <w:szCs w:val="28"/>
                  </w:rPr>
                </w:rPrChange>
              </w:rPr>
              <w:pPrChange w:id="113" w:author="钟将" w:date="2018-10-23T21:20:00Z">
                <w:pPr/>
              </w:pPrChange>
            </w:pPr>
            <w:del w:id="114" w:author="钟将" w:date="2018-10-23T21:09:00Z">
              <w:r w:rsidRPr="00746164" w:rsidDel="00746164">
                <w:rPr>
                  <w:rFonts w:ascii="仿宋" w:eastAsia="仿宋" w:hAnsi="仿宋" w:hint="eastAsia"/>
                  <w:b/>
                  <w:sz w:val="22"/>
                  <w:szCs w:val="28"/>
                  <w:rPrChange w:id="115" w:author="钟将" w:date="2018-10-23T21:09:00Z">
                    <w:rPr>
                      <w:rFonts w:ascii="仿宋" w:eastAsia="仿宋" w:hAnsi="仿宋" w:hint="eastAsia"/>
                      <w:b/>
                      <w:sz w:val="22"/>
                      <w:szCs w:val="28"/>
                    </w:rPr>
                  </w:rPrChange>
                </w:rPr>
                <w:delText>单位</w:delText>
              </w:r>
            </w:del>
            <w:ins w:id="116" w:author="钟将" w:date="2018-10-23T21:19:00Z">
              <w:r w:rsidR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t>每次</w:t>
              </w:r>
              <w:r w:rsidR="00E44247">
                <w:rPr>
                  <w:rFonts w:ascii="仿宋" w:eastAsia="仿宋" w:hAnsi="仿宋"/>
                  <w:b/>
                  <w:sz w:val="22"/>
                  <w:szCs w:val="28"/>
                </w:rPr>
                <w:t>灌溉化肥替代</w:t>
              </w:r>
              <w:r w:rsidR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t>率(</w:t>
              </w:r>
            </w:ins>
            <w:ins w:id="117" w:author="钟将" w:date="2018-10-23T21:20:00Z">
              <w:r w:rsidR="00E44247">
                <w:rPr>
                  <w:rFonts w:ascii="仿宋" w:eastAsia="仿宋" w:hAnsi="仿宋"/>
                  <w:b/>
                  <w:sz w:val="22"/>
                  <w:szCs w:val="28"/>
                </w:rPr>
                <w:t>x%</w:t>
              </w:r>
            </w:ins>
            <w:ins w:id="118" w:author="钟将" w:date="2018-10-23T21:19:00Z">
              <w:r w:rsidR="00E44247">
                <w:rPr>
                  <w:rFonts w:ascii="仿宋" w:eastAsia="仿宋" w:hAnsi="仿宋" w:hint="eastAsia"/>
                  <w:b/>
                  <w:sz w:val="22"/>
                  <w:szCs w:val="28"/>
                </w:rPr>
                <w:t>)</w:t>
              </w:r>
            </w:ins>
            <w:del w:id="119" w:author="钟将" w:date="2018-10-23T21:09:00Z">
              <w:r w:rsidRPr="00746164" w:rsidDel="00746164">
                <w:rPr>
                  <w:rFonts w:ascii="仿宋" w:eastAsia="仿宋" w:hAnsi="仿宋" w:hint="eastAsia"/>
                  <w:b/>
                  <w:sz w:val="22"/>
                  <w:szCs w:val="28"/>
                  <w:rPrChange w:id="120" w:author="钟将" w:date="2018-10-23T21:09:00Z">
                    <w:rPr>
                      <w:rFonts w:ascii="仿宋" w:eastAsia="仿宋" w:hAnsi="仿宋" w:hint="eastAsia"/>
                      <w:b/>
                      <w:sz w:val="22"/>
                      <w:szCs w:val="28"/>
                    </w:rPr>
                  </w:rPrChange>
                </w:rPr>
                <w:delText>面积</w:delText>
              </w:r>
            </w:del>
            <w:del w:id="121" w:author="钟将" w:date="2018-10-23T21:19:00Z">
              <w:r w:rsidRPr="00746164" w:rsidDel="00E44247">
                <w:rPr>
                  <w:rFonts w:ascii="仿宋" w:eastAsia="仿宋" w:hAnsi="仿宋" w:hint="eastAsia"/>
                  <w:b/>
                  <w:sz w:val="22"/>
                  <w:szCs w:val="28"/>
                  <w:rPrChange w:id="122" w:author="钟将" w:date="2018-10-23T21:09:00Z">
                    <w:rPr>
                      <w:rFonts w:ascii="仿宋" w:eastAsia="仿宋" w:hAnsi="仿宋" w:hint="eastAsia"/>
                      <w:b/>
                      <w:sz w:val="22"/>
                      <w:szCs w:val="28"/>
                    </w:rPr>
                  </w:rPrChange>
                </w:rPr>
                <w:delText>农业用水量</w:delText>
              </w:r>
            </w:del>
          </w:p>
        </w:tc>
        <w:tc>
          <w:tcPr>
            <w:tcW w:w="1021" w:type="dxa"/>
            <w:tcPrChange w:id="123" w:author="钟将" w:date="2018-10-23T21:20:00Z">
              <w:tcPr>
                <w:tcW w:w="1021" w:type="dxa"/>
              </w:tcPr>
            </w:tcPrChange>
          </w:tcPr>
          <w:p w:rsidR="00445BF1" w:rsidRPr="009573B3" w:rsidRDefault="00445BF1">
            <w:pPr>
              <w:rPr>
                <w:ins w:id="124" w:author="钟将" w:date="2018-10-23T21:03:00Z"/>
                <w:rFonts w:ascii="仿宋" w:eastAsia="仿宋" w:hAnsi="仿宋" w:hint="eastAsia"/>
                <w:b/>
                <w:sz w:val="22"/>
                <w:szCs w:val="28"/>
                <w:rPrChange w:id="125" w:author="钟将" w:date="2018-10-23T21:03:00Z">
                  <w:rPr>
                    <w:ins w:id="126" w:author="钟将" w:date="2018-10-23T21:03:00Z"/>
                    <w:rFonts w:ascii="仿宋" w:eastAsia="仿宋" w:hAnsi="仿宋" w:hint="eastAsia"/>
                    <w:b/>
                    <w:dstrike/>
                    <w:sz w:val="22"/>
                    <w:szCs w:val="28"/>
                  </w:rPr>
                </w:rPrChange>
              </w:rPr>
            </w:pPr>
            <w:ins w:id="127" w:author="钟将" w:date="2018-10-23T21:03:00Z">
              <w:r w:rsidRPr="009573B3">
                <w:rPr>
                  <w:rFonts w:ascii="仿宋" w:eastAsia="仿宋" w:hAnsi="仿宋" w:hint="eastAsia"/>
                  <w:b/>
                  <w:sz w:val="22"/>
                  <w:szCs w:val="28"/>
                  <w:rPrChange w:id="128" w:author="钟将" w:date="2018-10-23T21:03:00Z">
                    <w:rPr>
                      <w:rFonts w:ascii="仿宋" w:eastAsia="仿宋" w:hAnsi="仿宋" w:hint="eastAsia"/>
                      <w:b/>
                      <w:dstrike/>
                      <w:sz w:val="22"/>
                      <w:szCs w:val="28"/>
                    </w:rPr>
                  </w:rPrChange>
                </w:rPr>
                <w:t>每次</w:t>
              </w:r>
              <w:r w:rsidRPr="009573B3">
                <w:rPr>
                  <w:rFonts w:ascii="仿宋" w:eastAsia="仿宋" w:hAnsi="仿宋"/>
                  <w:b/>
                  <w:sz w:val="22"/>
                  <w:szCs w:val="28"/>
                  <w:rPrChange w:id="129" w:author="钟将" w:date="2018-10-23T21:03:00Z">
                    <w:rPr>
                      <w:rFonts w:ascii="仿宋" w:eastAsia="仿宋" w:hAnsi="仿宋"/>
                      <w:b/>
                      <w:dstrike/>
                      <w:sz w:val="22"/>
                      <w:szCs w:val="28"/>
                    </w:rPr>
                  </w:rPrChange>
                </w:rPr>
                <w:t>灌溉</w:t>
              </w:r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增</w:t>
              </w:r>
              <w:r>
                <w:rPr>
                  <w:rFonts w:ascii="仿宋" w:eastAsia="仿宋" w:hAnsi="仿宋"/>
                  <w:b/>
                  <w:sz w:val="22"/>
                  <w:szCs w:val="28"/>
                </w:rPr>
                <w:t>产率（</w:t>
              </w:r>
            </w:ins>
            <w:ins w:id="130" w:author="钟将" w:date="2018-10-23T21:04:00Z"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x%</w:t>
              </w:r>
            </w:ins>
            <w:ins w:id="131" w:author="钟将" w:date="2018-10-23T21:03:00Z">
              <w:r>
                <w:rPr>
                  <w:rFonts w:ascii="仿宋" w:eastAsia="仿宋" w:hAnsi="仿宋"/>
                  <w:b/>
                  <w:sz w:val="22"/>
                  <w:szCs w:val="28"/>
                </w:rPr>
                <w:t>）</w:t>
              </w:r>
            </w:ins>
          </w:p>
        </w:tc>
        <w:tc>
          <w:tcPr>
            <w:tcW w:w="709" w:type="dxa"/>
            <w:tcPrChange w:id="132" w:author="钟将" w:date="2018-10-23T21:20:00Z">
              <w:tcPr>
                <w:tcW w:w="709" w:type="dxa"/>
              </w:tcPr>
            </w:tcPrChange>
          </w:tcPr>
          <w:p w:rsidR="00445BF1" w:rsidRPr="009573B3" w:rsidRDefault="00445BF1">
            <w:pPr>
              <w:rPr>
                <w:rFonts w:ascii="仿宋" w:eastAsia="仿宋" w:hAnsi="仿宋"/>
                <w:b/>
                <w:dstrike/>
                <w:sz w:val="22"/>
                <w:szCs w:val="28"/>
                <w:rPrChange w:id="133" w:author="钟将" w:date="2018-10-23T21:02:00Z">
                  <w:rPr>
                    <w:rFonts w:ascii="仿宋" w:eastAsia="仿宋" w:hAnsi="仿宋"/>
                    <w:b/>
                    <w:sz w:val="22"/>
                    <w:szCs w:val="28"/>
                  </w:rPr>
                </w:rPrChange>
              </w:rPr>
            </w:pPr>
            <w:r w:rsidRPr="009573B3">
              <w:rPr>
                <w:rFonts w:ascii="仿宋" w:eastAsia="仿宋" w:hAnsi="仿宋" w:hint="eastAsia"/>
                <w:b/>
                <w:dstrike/>
                <w:sz w:val="22"/>
                <w:szCs w:val="28"/>
                <w:rPrChange w:id="134" w:author="钟将" w:date="2018-10-23T21:02:00Z">
                  <w:rPr>
                    <w:rFonts w:ascii="仿宋" w:eastAsia="仿宋" w:hAnsi="仿宋" w:hint="eastAsia"/>
                    <w:b/>
                    <w:sz w:val="22"/>
                    <w:szCs w:val="28"/>
                  </w:rPr>
                </w:rPrChange>
              </w:rPr>
              <w:t>月降水量</w:t>
            </w:r>
          </w:p>
        </w:tc>
        <w:tc>
          <w:tcPr>
            <w:tcW w:w="709" w:type="dxa"/>
            <w:tcPrChange w:id="135" w:author="钟将" w:date="2018-10-23T21:20:00Z">
              <w:tcPr>
                <w:tcW w:w="709" w:type="dxa"/>
              </w:tcPr>
            </w:tcPrChange>
          </w:tcPr>
          <w:p w:rsidR="00445BF1" w:rsidRPr="00445BF1" w:rsidRDefault="00445BF1">
            <w:pPr>
              <w:rPr>
                <w:ins w:id="136" w:author="钟将" w:date="2018-10-23T21:16:00Z"/>
                <w:rFonts w:ascii="仿宋" w:eastAsia="仿宋" w:hAnsi="仿宋" w:hint="eastAsia"/>
                <w:b/>
                <w:sz w:val="22"/>
                <w:szCs w:val="28"/>
                <w:rPrChange w:id="137" w:author="钟将" w:date="2018-10-23T21:16:00Z">
                  <w:rPr>
                    <w:ins w:id="138" w:author="钟将" w:date="2018-10-23T21:16:00Z"/>
                    <w:rFonts w:ascii="仿宋" w:eastAsia="仿宋" w:hAnsi="仿宋" w:hint="eastAsia"/>
                    <w:b/>
                    <w:dstrike/>
                    <w:sz w:val="22"/>
                    <w:szCs w:val="28"/>
                  </w:rPr>
                </w:rPrChange>
              </w:rPr>
            </w:pPr>
            <w:ins w:id="139" w:author="钟将" w:date="2018-10-23T21:16:00Z">
              <w:r w:rsidRPr="00445BF1">
                <w:rPr>
                  <w:rFonts w:ascii="仿宋" w:eastAsia="仿宋" w:hAnsi="仿宋" w:hint="eastAsia"/>
                  <w:b/>
                  <w:sz w:val="22"/>
                  <w:szCs w:val="28"/>
                  <w:rPrChange w:id="140" w:author="钟将" w:date="2018-10-23T21:16:00Z">
                    <w:rPr>
                      <w:rFonts w:ascii="仿宋" w:eastAsia="仿宋" w:hAnsi="仿宋" w:hint="eastAsia"/>
                      <w:b/>
                      <w:dstrike/>
                      <w:sz w:val="22"/>
                      <w:szCs w:val="28"/>
                    </w:rPr>
                  </w:rPrChange>
                </w:rPr>
                <w:t>灌溉</w:t>
              </w:r>
              <w:r>
                <w:rPr>
                  <w:rFonts w:ascii="仿宋" w:eastAsia="仿宋" w:hAnsi="仿宋" w:hint="eastAsia"/>
                  <w:b/>
                  <w:sz w:val="22"/>
                  <w:szCs w:val="28"/>
                </w:rPr>
                <w:t>季节</w:t>
              </w:r>
            </w:ins>
          </w:p>
        </w:tc>
      </w:tr>
      <w:tr w:rsidR="00445BF1" w:rsidRPr="00C93827" w:rsidTr="00E44247">
        <w:tc>
          <w:tcPr>
            <w:tcW w:w="0" w:type="auto"/>
            <w:tcPrChange w:id="141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  <w:del w:id="142" w:author="钟将" w:date="2018-10-23T21:15:00Z">
              <w:r w:rsidDel="00445BF1">
                <w:rPr>
                  <w:rFonts w:ascii="仿宋" w:eastAsia="仿宋" w:hAnsi="仿宋" w:hint="eastAsia"/>
                  <w:sz w:val="22"/>
                  <w:szCs w:val="28"/>
                </w:rPr>
                <w:delText>玉米</w:delText>
              </w:r>
            </w:del>
          </w:p>
        </w:tc>
        <w:tc>
          <w:tcPr>
            <w:tcW w:w="879" w:type="dxa"/>
            <w:tcPrChange w:id="143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44" w:type="dxa"/>
            <w:tcPrChange w:id="144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 w:hint="eastAsia"/>
                <w:sz w:val="22"/>
                <w:szCs w:val="28"/>
              </w:rPr>
            </w:pPr>
            <w:ins w:id="145" w:author="钟将" w:date="2018-10-23T21:00:00Z">
              <w:r>
                <w:rPr>
                  <w:rFonts w:ascii="仿宋" w:eastAsia="仿宋" w:hAnsi="仿宋" w:hint="eastAsia"/>
                  <w:sz w:val="22"/>
                  <w:szCs w:val="28"/>
                </w:rPr>
                <w:t>此项</w:t>
              </w:r>
              <w:r>
                <w:rPr>
                  <w:rFonts w:ascii="仿宋" w:eastAsia="仿宋" w:hAnsi="仿宋"/>
                  <w:sz w:val="22"/>
                  <w:szCs w:val="28"/>
                </w:rPr>
                <w:t>数据在互联网获取的</w:t>
              </w:r>
              <w:r>
                <w:rPr>
                  <w:rFonts w:ascii="仿宋" w:eastAsia="仿宋" w:hAnsi="仿宋" w:hint="eastAsia"/>
                  <w:sz w:val="22"/>
                  <w:szCs w:val="28"/>
                </w:rPr>
                <w:t>数据库</w:t>
              </w:r>
              <w:r>
                <w:rPr>
                  <w:rFonts w:ascii="仿宋" w:eastAsia="仿宋" w:hAnsi="仿宋"/>
                  <w:sz w:val="22"/>
                  <w:szCs w:val="28"/>
                </w:rPr>
                <w:t>中查询</w:t>
              </w:r>
            </w:ins>
          </w:p>
        </w:tc>
        <w:tc>
          <w:tcPr>
            <w:tcW w:w="830" w:type="dxa"/>
            <w:tcPrChange w:id="146" w:author="钟将" w:date="2018-10-23T21:20:00Z">
              <w:tcPr>
                <w:tcW w:w="830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 w:hint="eastAsia"/>
                <w:sz w:val="22"/>
                <w:szCs w:val="28"/>
              </w:rPr>
            </w:pPr>
            <w:ins w:id="147" w:author="钟将" w:date="2018-10-23T21:00:00Z">
              <w:r>
                <w:rPr>
                  <w:rFonts w:ascii="仿宋" w:eastAsia="仿宋" w:hAnsi="仿宋" w:hint="eastAsia"/>
                  <w:sz w:val="22"/>
                  <w:szCs w:val="28"/>
                </w:rPr>
                <w:t>只需</w:t>
              </w:r>
              <w:r>
                <w:rPr>
                  <w:rFonts w:ascii="仿宋" w:eastAsia="仿宋" w:hAnsi="仿宋"/>
                  <w:sz w:val="22"/>
                  <w:szCs w:val="28"/>
                </w:rPr>
                <w:t>要</w:t>
              </w:r>
              <w:r>
                <w:rPr>
                  <w:rFonts w:ascii="仿宋" w:eastAsia="仿宋" w:hAnsi="仿宋" w:hint="eastAsia"/>
                  <w:sz w:val="22"/>
                  <w:szCs w:val="28"/>
                </w:rPr>
                <w:t>年产量</w:t>
              </w:r>
            </w:ins>
          </w:p>
        </w:tc>
        <w:tc>
          <w:tcPr>
            <w:tcW w:w="1115" w:type="dxa"/>
            <w:tcPrChange w:id="148" w:author="钟将" w:date="2018-10-23T21:20:00Z">
              <w:tcPr>
                <w:tcW w:w="1115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49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50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51" w:author="钟将" w:date="2018-10-23T21:20:00Z">
              <w:tcPr>
                <w:tcW w:w="0" w:type="auto"/>
              </w:tcPr>
            </w:tcPrChange>
          </w:tcPr>
          <w:p w:rsidR="00445BF1" w:rsidRPr="00C93827" w:rsidRDefault="007435F2">
            <w:pPr>
              <w:rPr>
                <w:rFonts w:ascii="仿宋" w:eastAsia="仿宋" w:hAnsi="仿宋" w:hint="eastAsia"/>
                <w:sz w:val="22"/>
                <w:szCs w:val="28"/>
              </w:rPr>
            </w:pPr>
            <w:ins w:id="152" w:author="钟将" w:date="2018-10-23T21:21:00Z">
              <w:r>
                <w:rPr>
                  <w:rFonts w:ascii="仿宋" w:eastAsia="仿宋" w:hAnsi="仿宋" w:hint="eastAsia"/>
                  <w:sz w:val="22"/>
                  <w:szCs w:val="28"/>
                </w:rPr>
                <w:t>此处</w:t>
              </w:r>
              <w:r>
                <w:rPr>
                  <w:rFonts w:ascii="仿宋" w:eastAsia="仿宋" w:hAnsi="仿宋"/>
                  <w:sz w:val="22"/>
                  <w:szCs w:val="28"/>
                </w:rPr>
                <w:t>为约简</w:t>
              </w:r>
            </w:ins>
            <w:ins w:id="153" w:author="钟将" w:date="2018-10-23T21:22:00Z">
              <w:r>
                <w:rPr>
                  <w:rFonts w:ascii="仿宋" w:eastAsia="仿宋" w:hAnsi="仿宋"/>
                  <w:sz w:val="22"/>
                  <w:szCs w:val="28"/>
                </w:rPr>
                <w:t>后的均价</w:t>
              </w:r>
            </w:ins>
          </w:p>
        </w:tc>
        <w:tc>
          <w:tcPr>
            <w:tcW w:w="877" w:type="dxa"/>
            <w:tcPrChange w:id="154" w:author="钟将" w:date="2018-10-23T21:20:00Z">
              <w:tcPr>
                <w:tcW w:w="877" w:type="dxa"/>
              </w:tcPr>
            </w:tcPrChange>
          </w:tcPr>
          <w:p w:rsidR="00445BF1" w:rsidRPr="00C93827" w:rsidRDefault="00E44247">
            <w:pPr>
              <w:rPr>
                <w:rFonts w:ascii="仿宋" w:eastAsia="仿宋" w:hAnsi="仿宋" w:hint="eastAsia"/>
                <w:sz w:val="22"/>
                <w:szCs w:val="28"/>
              </w:rPr>
            </w:pPr>
            <w:ins w:id="155" w:author="钟将" w:date="2018-10-23T21:20:00Z">
              <w:r>
                <w:rPr>
                  <w:rFonts w:ascii="仿宋" w:eastAsia="仿宋" w:hAnsi="仿宋" w:hint="eastAsia"/>
                  <w:sz w:val="22"/>
                  <w:szCs w:val="28"/>
                </w:rPr>
                <w:t>此处均</w:t>
              </w:r>
              <w:r>
                <w:rPr>
                  <w:rFonts w:ascii="仿宋" w:eastAsia="仿宋" w:hAnsi="仿宋"/>
                  <w:sz w:val="22"/>
                  <w:szCs w:val="28"/>
                </w:rPr>
                <w:t>是简化</w:t>
              </w:r>
            </w:ins>
            <w:ins w:id="156" w:author="钟将" w:date="2018-10-23T21:21:00Z">
              <w:r>
                <w:rPr>
                  <w:rFonts w:ascii="仿宋" w:eastAsia="仿宋" w:hAnsi="仿宋" w:hint="eastAsia"/>
                  <w:sz w:val="22"/>
                  <w:szCs w:val="28"/>
                </w:rPr>
                <w:t>参数</w:t>
              </w:r>
            </w:ins>
          </w:p>
        </w:tc>
        <w:tc>
          <w:tcPr>
            <w:tcW w:w="1021" w:type="dxa"/>
            <w:tcPrChange w:id="157" w:author="钟将" w:date="2018-10-23T21:20:00Z">
              <w:tcPr>
                <w:tcW w:w="1021" w:type="dxa"/>
              </w:tcPr>
            </w:tcPrChange>
          </w:tcPr>
          <w:p w:rsidR="00445BF1" w:rsidRPr="00C93827" w:rsidRDefault="00E44247">
            <w:pPr>
              <w:rPr>
                <w:ins w:id="158" w:author="钟将" w:date="2018-10-23T21:03:00Z"/>
                <w:rFonts w:ascii="仿宋" w:eastAsia="仿宋" w:hAnsi="仿宋" w:hint="eastAsia"/>
                <w:sz w:val="22"/>
                <w:szCs w:val="28"/>
              </w:rPr>
            </w:pPr>
            <w:ins w:id="159" w:author="钟将" w:date="2018-10-23T21:20:00Z">
              <w:r>
                <w:rPr>
                  <w:rFonts w:ascii="仿宋" w:eastAsia="仿宋" w:hAnsi="仿宋" w:hint="eastAsia"/>
                  <w:sz w:val="22"/>
                  <w:szCs w:val="28"/>
                </w:rPr>
                <w:t>此处</w:t>
              </w:r>
              <w:r>
                <w:rPr>
                  <w:rFonts w:ascii="仿宋" w:eastAsia="仿宋" w:hAnsi="仿宋"/>
                  <w:sz w:val="22"/>
                  <w:szCs w:val="28"/>
                </w:rPr>
                <w:t>为简化</w:t>
              </w:r>
            </w:ins>
            <w:ins w:id="160" w:author="钟将" w:date="2018-10-23T21:21:00Z">
              <w:r>
                <w:rPr>
                  <w:rFonts w:ascii="仿宋" w:eastAsia="仿宋" w:hAnsi="仿宋" w:hint="eastAsia"/>
                  <w:sz w:val="22"/>
                  <w:szCs w:val="28"/>
                </w:rPr>
                <w:t>参数</w:t>
              </w:r>
            </w:ins>
          </w:p>
        </w:tc>
        <w:tc>
          <w:tcPr>
            <w:tcW w:w="709" w:type="dxa"/>
            <w:tcPrChange w:id="161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 w:hint="eastAsia"/>
                <w:sz w:val="22"/>
                <w:szCs w:val="28"/>
              </w:rPr>
            </w:pPr>
            <w:ins w:id="162" w:author="钟将" w:date="2018-10-23T21:09:00Z">
              <w:r>
                <w:rPr>
                  <w:rFonts w:ascii="仿宋" w:eastAsia="仿宋" w:hAnsi="仿宋" w:hint="eastAsia"/>
                  <w:sz w:val="22"/>
                  <w:szCs w:val="28"/>
                </w:rPr>
                <w:t>此</w:t>
              </w:r>
              <w:r>
                <w:rPr>
                  <w:rFonts w:ascii="仿宋" w:eastAsia="仿宋" w:hAnsi="仿宋"/>
                  <w:sz w:val="22"/>
                  <w:szCs w:val="28"/>
                </w:rPr>
                <w:t>数据项</w:t>
              </w:r>
            </w:ins>
            <w:ins w:id="163" w:author="钟将" w:date="2018-10-23T21:10:00Z">
              <w:r>
                <w:rPr>
                  <w:rFonts w:ascii="仿宋" w:eastAsia="仿宋" w:hAnsi="仿宋"/>
                  <w:sz w:val="22"/>
                  <w:szCs w:val="28"/>
                </w:rPr>
                <w:t>在</w:t>
              </w:r>
              <w:r>
                <w:rPr>
                  <w:rFonts w:ascii="仿宋" w:eastAsia="仿宋" w:hAnsi="仿宋" w:hint="eastAsia"/>
                  <w:sz w:val="22"/>
                  <w:szCs w:val="28"/>
                </w:rPr>
                <w:t>坝区</w:t>
              </w:r>
              <w:r>
                <w:rPr>
                  <w:rFonts w:ascii="仿宋" w:eastAsia="仿宋" w:hAnsi="仿宋"/>
                  <w:sz w:val="22"/>
                  <w:szCs w:val="28"/>
                </w:rPr>
                <w:t>气象</w:t>
              </w:r>
              <w:r>
                <w:rPr>
                  <w:rFonts w:ascii="仿宋" w:eastAsia="仿宋" w:hAnsi="仿宋" w:hint="eastAsia"/>
                  <w:sz w:val="22"/>
                  <w:szCs w:val="28"/>
                </w:rPr>
                <w:t>数据中</w:t>
              </w:r>
              <w:r>
                <w:rPr>
                  <w:rFonts w:ascii="仿宋" w:eastAsia="仿宋" w:hAnsi="仿宋"/>
                  <w:sz w:val="22"/>
                  <w:szCs w:val="28"/>
                </w:rPr>
                <w:t>查询</w:t>
              </w:r>
            </w:ins>
          </w:p>
        </w:tc>
        <w:tc>
          <w:tcPr>
            <w:tcW w:w="709" w:type="dxa"/>
            <w:tcPrChange w:id="164" w:author="钟将" w:date="2018-10-23T21:20:00Z">
              <w:tcPr>
                <w:tcW w:w="709" w:type="dxa"/>
              </w:tcPr>
            </w:tcPrChange>
          </w:tcPr>
          <w:p w:rsidR="00445BF1" w:rsidRDefault="00445BF1">
            <w:pPr>
              <w:rPr>
                <w:ins w:id="165" w:author="钟将" w:date="2018-10-23T21:16:00Z"/>
                <w:rFonts w:ascii="仿宋" w:eastAsia="仿宋" w:hAnsi="仿宋" w:hint="eastAsia"/>
                <w:sz w:val="22"/>
                <w:szCs w:val="28"/>
              </w:rPr>
            </w:pPr>
            <w:ins w:id="166" w:author="钟将" w:date="2018-10-23T21:16:00Z">
              <w:r>
                <w:rPr>
                  <w:rFonts w:ascii="仿宋" w:eastAsia="仿宋" w:hAnsi="仿宋" w:hint="eastAsia"/>
                  <w:sz w:val="22"/>
                  <w:szCs w:val="28"/>
                </w:rPr>
                <w:t>该</w:t>
              </w:r>
              <w:r>
                <w:rPr>
                  <w:rFonts w:ascii="仿宋" w:eastAsia="仿宋" w:hAnsi="仿宋"/>
                  <w:sz w:val="22"/>
                  <w:szCs w:val="28"/>
                </w:rPr>
                <w:t>作物通常在何时需要灌溉</w:t>
              </w:r>
            </w:ins>
          </w:p>
        </w:tc>
      </w:tr>
      <w:tr w:rsidR="00445BF1" w:rsidRPr="00C93827" w:rsidTr="00E44247">
        <w:tc>
          <w:tcPr>
            <w:tcW w:w="0" w:type="auto"/>
            <w:tcPrChange w:id="167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棉花</w:t>
            </w:r>
          </w:p>
        </w:tc>
        <w:tc>
          <w:tcPr>
            <w:tcW w:w="879" w:type="dxa"/>
            <w:tcPrChange w:id="168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44" w:type="dxa"/>
            <w:tcPrChange w:id="169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30" w:type="dxa"/>
            <w:tcPrChange w:id="170" w:author="钟将" w:date="2018-10-23T21:20:00Z">
              <w:tcPr>
                <w:tcW w:w="830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15" w:type="dxa"/>
            <w:tcPrChange w:id="171" w:author="钟将" w:date="2018-10-23T21:20:00Z">
              <w:tcPr>
                <w:tcW w:w="1115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72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73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74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77" w:type="dxa"/>
            <w:tcPrChange w:id="175" w:author="钟将" w:date="2018-10-23T21:20:00Z">
              <w:tcPr>
                <w:tcW w:w="877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021" w:type="dxa"/>
            <w:tcPrChange w:id="176" w:author="钟将" w:date="2018-10-23T21:20:00Z">
              <w:tcPr>
                <w:tcW w:w="1021" w:type="dxa"/>
              </w:tcPr>
            </w:tcPrChange>
          </w:tcPr>
          <w:p w:rsidR="00445BF1" w:rsidRPr="00C93827" w:rsidRDefault="00445BF1">
            <w:pPr>
              <w:rPr>
                <w:ins w:id="177" w:author="钟将" w:date="2018-10-23T21:03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178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179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ins w:id="180" w:author="钟将" w:date="2018-10-23T21:16:00Z"/>
                <w:rFonts w:ascii="仿宋" w:eastAsia="仿宋" w:hAnsi="仿宋"/>
                <w:sz w:val="22"/>
                <w:szCs w:val="28"/>
              </w:rPr>
            </w:pPr>
          </w:p>
        </w:tc>
      </w:tr>
      <w:tr w:rsidR="00445BF1" w:rsidRPr="00C93827" w:rsidTr="00E44247">
        <w:tc>
          <w:tcPr>
            <w:tcW w:w="0" w:type="auto"/>
            <w:tcPrChange w:id="181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  <w:r>
              <w:rPr>
                <w:rFonts w:ascii="仿宋" w:eastAsia="仿宋" w:hAnsi="仿宋" w:hint="eastAsia"/>
                <w:sz w:val="22"/>
                <w:szCs w:val="28"/>
              </w:rPr>
              <w:t>小麦</w:t>
            </w:r>
          </w:p>
        </w:tc>
        <w:tc>
          <w:tcPr>
            <w:tcW w:w="879" w:type="dxa"/>
            <w:tcPrChange w:id="182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44" w:type="dxa"/>
            <w:tcPrChange w:id="183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30" w:type="dxa"/>
            <w:tcPrChange w:id="184" w:author="钟将" w:date="2018-10-23T21:20:00Z">
              <w:tcPr>
                <w:tcW w:w="830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15" w:type="dxa"/>
            <w:tcPrChange w:id="185" w:author="钟将" w:date="2018-10-23T21:20:00Z">
              <w:tcPr>
                <w:tcW w:w="1115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86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87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188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77" w:type="dxa"/>
            <w:tcPrChange w:id="189" w:author="钟将" w:date="2018-10-23T21:20:00Z">
              <w:tcPr>
                <w:tcW w:w="877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021" w:type="dxa"/>
            <w:tcPrChange w:id="190" w:author="钟将" w:date="2018-10-23T21:20:00Z">
              <w:tcPr>
                <w:tcW w:w="1021" w:type="dxa"/>
              </w:tcPr>
            </w:tcPrChange>
          </w:tcPr>
          <w:p w:rsidR="00445BF1" w:rsidRPr="00C93827" w:rsidRDefault="00445BF1">
            <w:pPr>
              <w:rPr>
                <w:ins w:id="191" w:author="钟将" w:date="2018-10-23T21:03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192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193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ins w:id="194" w:author="钟将" w:date="2018-10-23T21:16:00Z"/>
                <w:rFonts w:ascii="仿宋" w:eastAsia="仿宋" w:hAnsi="仿宋"/>
                <w:sz w:val="22"/>
                <w:szCs w:val="28"/>
              </w:rPr>
            </w:pPr>
          </w:p>
        </w:tc>
      </w:tr>
      <w:tr w:rsidR="00445BF1" w:rsidRPr="00C93827" w:rsidTr="00E44247">
        <w:trPr>
          <w:ins w:id="195" w:author="钟将" w:date="2018-10-23T21:15:00Z"/>
        </w:trPr>
        <w:tc>
          <w:tcPr>
            <w:tcW w:w="0" w:type="auto"/>
            <w:tcPrChange w:id="196" w:author="钟将" w:date="2018-10-23T21:20:00Z">
              <w:tcPr>
                <w:tcW w:w="0" w:type="auto"/>
              </w:tcPr>
            </w:tcPrChange>
          </w:tcPr>
          <w:p w:rsidR="00445BF1" w:rsidRDefault="00445BF1">
            <w:pPr>
              <w:rPr>
                <w:ins w:id="197" w:author="钟将" w:date="2018-10-23T21:15:00Z"/>
                <w:rFonts w:ascii="仿宋" w:eastAsia="仿宋" w:hAnsi="仿宋" w:hint="eastAsia"/>
                <w:sz w:val="22"/>
                <w:szCs w:val="28"/>
              </w:rPr>
            </w:pPr>
            <w:ins w:id="198" w:author="钟将" w:date="2018-10-23T21:15:00Z">
              <w:r>
                <w:rPr>
                  <w:rFonts w:ascii="仿宋" w:eastAsia="仿宋" w:hAnsi="仿宋" w:hint="eastAsia"/>
                  <w:sz w:val="22"/>
                  <w:szCs w:val="28"/>
                </w:rPr>
                <w:t>玉米</w:t>
              </w:r>
            </w:ins>
          </w:p>
        </w:tc>
        <w:tc>
          <w:tcPr>
            <w:tcW w:w="879" w:type="dxa"/>
            <w:tcPrChange w:id="199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ins w:id="200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44" w:type="dxa"/>
            <w:tcPrChange w:id="201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ins w:id="202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30" w:type="dxa"/>
            <w:tcPrChange w:id="203" w:author="钟将" w:date="2018-10-23T21:20:00Z">
              <w:tcPr>
                <w:tcW w:w="830" w:type="dxa"/>
              </w:tcPr>
            </w:tcPrChange>
          </w:tcPr>
          <w:p w:rsidR="00445BF1" w:rsidRPr="00C93827" w:rsidRDefault="00445BF1">
            <w:pPr>
              <w:rPr>
                <w:ins w:id="204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115" w:type="dxa"/>
            <w:tcPrChange w:id="205" w:author="钟将" w:date="2018-10-23T21:20:00Z">
              <w:tcPr>
                <w:tcW w:w="1115" w:type="dxa"/>
              </w:tcPr>
            </w:tcPrChange>
          </w:tcPr>
          <w:p w:rsidR="00445BF1" w:rsidRPr="00C93827" w:rsidRDefault="00445BF1">
            <w:pPr>
              <w:rPr>
                <w:ins w:id="206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207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ins w:id="208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209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ins w:id="210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0" w:type="auto"/>
            <w:tcPrChange w:id="211" w:author="钟将" w:date="2018-10-23T21:20:00Z">
              <w:tcPr>
                <w:tcW w:w="0" w:type="auto"/>
              </w:tcPr>
            </w:tcPrChange>
          </w:tcPr>
          <w:p w:rsidR="00445BF1" w:rsidRPr="00C93827" w:rsidRDefault="00445BF1">
            <w:pPr>
              <w:rPr>
                <w:ins w:id="212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877" w:type="dxa"/>
            <w:tcPrChange w:id="213" w:author="钟将" w:date="2018-10-23T21:20:00Z">
              <w:tcPr>
                <w:tcW w:w="877" w:type="dxa"/>
              </w:tcPr>
            </w:tcPrChange>
          </w:tcPr>
          <w:p w:rsidR="00445BF1" w:rsidRPr="00C93827" w:rsidRDefault="00445BF1">
            <w:pPr>
              <w:rPr>
                <w:ins w:id="214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1021" w:type="dxa"/>
            <w:tcPrChange w:id="215" w:author="钟将" w:date="2018-10-23T21:20:00Z">
              <w:tcPr>
                <w:tcW w:w="1021" w:type="dxa"/>
              </w:tcPr>
            </w:tcPrChange>
          </w:tcPr>
          <w:p w:rsidR="00445BF1" w:rsidRPr="00C93827" w:rsidRDefault="00445BF1">
            <w:pPr>
              <w:rPr>
                <w:ins w:id="216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217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ins w:id="218" w:author="钟将" w:date="2018-10-23T21:15:00Z"/>
                <w:rFonts w:ascii="仿宋" w:eastAsia="仿宋" w:hAnsi="仿宋"/>
                <w:sz w:val="22"/>
                <w:szCs w:val="28"/>
              </w:rPr>
            </w:pPr>
          </w:p>
        </w:tc>
        <w:tc>
          <w:tcPr>
            <w:tcW w:w="709" w:type="dxa"/>
            <w:tcPrChange w:id="219" w:author="钟将" w:date="2018-10-23T21:20:00Z">
              <w:tcPr>
                <w:tcW w:w="709" w:type="dxa"/>
              </w:tcPr>
            </w:tcPrChange>
          </w:tcPr>
          <w:p w:rsidR="00445BF1" w:rsidRPr="00C93827" w:rsidRDefault="00445BF1">
            <w:pPr>
              <w:rPr>
                <w:ins w:id="220" w:author="钟将" w:date="2018-10-23T21:16:00Z"/>
                <w:rFonts w:ascii="仿宋" w:eastAsia="仿宋" w:hAnsi="仿宋"/>
                <w:sz w:val="22"/>
                <w:szCs w:val="28"/>
              </w:rPr>
            </w:pPr>
          </w:p>
        </w:tc>
      </w:tr>
    </w:tbl>
    <w:p w:rsidR="00813044" w:rsidRDefault="00C93827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C93827">
        <w:rPr>
          <w:rFonts w:ascii="仿宋" w:eastAsia="仿宋" w:hAnsi="仿宋" w:hint="eastAsia"/>
          <w:color w:val="FF0000"/>
          <w:sz w:val="28"/>
          <w:szCs w:val="28"/>
        </w:rPr>
        <w:t>【注】此处数据项“农作物产量”存在疑问，</w:t>
      </w:r>
      <w:r>
        <w:rPr>
          <w:rFonts w:ascii="仿宋" w:eastAsia="仿宋" w:hAnsi="仿宋" w:hint="eastAsia"/>
          <w:color w:val="FF0000"/>
          <w:sz w:val="28"/>
          <w:szCs w:val="28"/>
        </w:rPr>
        <w:t>按月的话部分农作</w:t>
      </w:r>
      <w:ins w:id="221" w:author="钟将" w:date="2018-10-23T21:15:00Z">
        <w:r w:rsidR="00445BF1">
          <w:rPr>
            <w:rFonts w:ascii="仿宋" w:eastAsia="仿宋" w:hAnsi="仿宋"/>
            <w:color w:val="FF0000"/>
            <w:sz w:val="28"/>
            <w:szCs w:val="28"/>
          </w:rPr>
          <w:tab/>
        </w:r>
        <w:r w:rsidR="00445BF1">
          <w:rPr>
            <w:rFonts w:ascii="仿宋" w:eastAsia="仿宋" w:hAnsi="仿宋"/>
            <w:color w:val="FF0000"/>
            <w:sz w:val="28"/>
            <w:szCs w:val="28"/>
          </w:rPr>
          <w:tab/>
        </w:r>
      </w:ins>
      <w:r>
        <w:rPr>
          <w:rFonts w:ascii="仿宋" w:eastAsia="仿宋" w:hAnsi="仿宋" w:hint="eastAsia"/>
          <w:color w:val="FF0000"/>
          <w:sz w:val="28"/>
          <w:szCs w:val="28"/>
        </w:rPr>
        <w:t>物是无收成的，按年的话与气候因子--月降水量的关系就很难分析，故提出方案：农作物月产量 = 农作物年产量/12</w:t>
      </w:r>
    </w:p>
    <w:p w:rsidR="00CD7A45" w:rsidRDefault="00CD7A45">
      <w:pPr>
        <w:ind w:firstLine="560"/>
        <w:rPr>
          <w:rFonts w:ascii="仿宋" w:eastAsia="仿宋" w:hAnsi="仿宋"/>
          <w:sz w:val="28"/>
          <w:szCs w:val="28"/>
        </w:rPr>
      </w:pPr>
      <w:r w:rsidRPr="00CD7A45">
        <w:rPr>
          <w:rFonts w:ascii="仿宋" w:eastAsia="仿宋" w:hAnsi="仿宋" w:hint="eastAsia"/>
          <w:sz w:val="28"/>
          <w:szCs w:val="28"/>
        </w:rPr>
        <w:t>数据管理</w:t>
      </w:r>
      <w:r>
        <w:rPr>
          <w:rFonts w:ascii="仿宋" w:eastAsia="仿宋" w:hAnsi="仿宋" w:hint="eastAsia"/>
          <w:sz w:val="28"/>
          <w:szCs w:val="28"/>
        </w:rPr>
        <w:t>：如上表格所示</w:t>
      </w:r>
    </w:p>
    <w:p w:rsidR="00CD7A45" w:rsidRPr="00CD7A45" w:rsidRDefault="00CD7A45" w:rsidP="00CD7A45">
      <w:pPr>
        <w:ind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数据查询：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= 1 \* GB3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仿宋" w:eastAsia="仿宋" w:hAnsi="仿宋" w:hint="eastAsia"/>
          <w:noProof/>
          <w:sz w:val="28"/>
          <w:szCs w:val="28"/>
        </w:rPr>
        <w:t>①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用户点击系统界面地图某一区域查看某一区域农作物具体情况</w:t>
      </w:r>
      <w:r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= 2 \* GB3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仿宋" w:eastAsia="仿宋" w:hAnsi="仿宋" w:hint="eastAsia"/>
          <w:noProof/>
          <w:sz w:val="28"/>
          <w:szCs w:val="28"/>
        </w:rPr>
        <w:t>②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在农作物详情页面查看</w:t>
      </w:r>
    </w:p>
    <w:p w:rsidR="00516F0D" w:rsidRDefault="00C93827">
      <w:pPr>
        <w:pStyle w:val="3"/>
      </w:pPr>
      <w:r>
        <w:rPr>
          <w:rFonts w:hint="eastAsia"/>
        </w:rPr>
        <w:t>5.</w:t>
      </w:r>
      <w:r>
        <w:t xml:space="preserve">2 </w:t>
      </w:r>
      <w:r>
        <w:rPr>
          <w:rFonts w:hint="eastAsia"/>
        </w:rPr>
        <w:t>大坝周边工业排污</w:t>
      </w:r>
      <w:r>
        <w:t>数据</w:t>
      </w:r>
      <w:r>
        <w:rPr>
          <w:rFonts w:hint="eastAsia"/>
        </w:rPr>
        <w:t>管理</w:t>
      </w:r>
      <w:r>
        <w:t>与查询</w:t>
      </w:r>
    </w:p>
    <w:p w:rsidR="00516F0D" w:rsidRPr="00DF37F9" w:rsidRDefault="00C93827">
      <w:pPr>
        <w:ind w:firstLine="560"/>
        <w:rPr>
          <w:rFonts w:ascii="仿宋" w:eastAsia="仿宋" w:hAnsi="仿宋"/>
          <w:strike/>
          <w:sz w:val="28"/>
          <w:szCs w:val="28"/>
        </w:rPr>
      </w:pPr>
      <w:r w:rsidRPr="00DF37F9">
        <w:rPr>
          <w:rFonts w:ascii="仿宋" w:eastAsia="仿宋" w:hAnsi="仿宋" w:hint="eastAsia"/>
          <w:strike/>
          <w:sz w:val="28"/>
          <w:szCs w:val="28"/>
        </w:rPr>
        <w:t>可以</w:t>
      </w:r>
      <w:r w:rsidRPr="00DF37F9">
        <w:rPr>
          <w:rFonts w:ascii="仿宋" w:eastAsia="仿宋" w:hAnsi="仿宋"/>
          <w:strike/>
          <w:sz w:val="28"/>
          <w:szCs w:val="28"/>
        </w:rPr>
        <w:t>按照</w:t>
      </w:r>
      <w:r w:rsidRPr="00DF37F9">
        <w:rPr>
          <w:rFonts w:ascii="仿宋" w:eastAsia="仿宋" w:hAnsi="仿宋" w:hint="eastAsia"/>
          <w:strike/>
          <w:sz w:val="28"/>
          <w:szCs w:val="28"/>
        </w:rPr>
        <w:t>月度</w:t>
      </w:r>
      <w:r w:rsidRPr="00DF37F9">
        <w:rPr>
          <w:rFonts w:ascii="仿宋" w:eastAsia="仿宋" w:hAnsi="仿宋"/>
          <w:strike/>
          <w:sz w:val="28"/>
          <w:szCs w:val="28"/>
        </w:rPr>
        <w:t>维护各种</w:t>
      </w:r>
      <w:r w:rsidRPr="00DF37F9">
        <w:rPr>
          <w:rFonts w:ascii="仿宋" w:eastAsia="仿宋" w:hAnsi="仿宋" w:hint="eastAsia"/>
          <w:strike/>
          <w:sz w:val="28"/>
          <w:szCs w:val="28"/>
        </w:rPr>
        <w:t>常见</w:t>
      </w:r>
      <w:r w:rsidRPr="00DF37F9">
        <w:rPr>
          <w:rFonts w:ascii="仿宋" w:eastAsia="仿宋" w:hAnsi="仿宋"/>
          <w:strike/>
          <w:sz w:val="28"/>
          <w:szCs w:val="28"/>
        </w:rPr>
        <w:t>的工业排污</w:t>
      </w:r>
      <w:r w:rsidRPr="00DF37F9">
        <w:rPr>
          <w:rFonts w:ascii="仿宋" w:eastAsia="仿宋" w:hAnsi="仿宋" w:hint="eastAsia"/>
          <w:strike/>
          <w:sz w:val="28"/>
          <w:szCs w:val="28"/>
        </w:rPr>
        <w:t>量</w:t>
      </w:r>
      <w:r w:rsidRPr="00DF37F9">
        <w:rPr>
          <w:rFonts w:ascii="仿宋" w:eastAsia="仿宋" w:hAnsi="仿宋"/>
          <w:strike/>
          <w:sz w:val="28"/>
          <w:szCs w:val="28"/>
        </w:rPr>
        <w:t>的数据</w:t>
      </w:r>
      <w:r w:rsidRPr="00DF37F9">
        <w:rPr>
          <w:rFonts w:ascii="仿宋" w:eastAsia="仿宋" w:hAnsi="仿宋" w:hint="eastAsia"/>
          <w:strike/>
          <w:sz w:val="28"/>
          <w:szCs w:val="28"/>
        </w:rPr>
        <w:t>。</w:t>
      </w:r>
    </w:p>
    <w:p w:rsidR="00413ECE" w:rsidRDefault="00852FC9" w:rsidP="00413ECE">
      <w:pPr>
        <w:ind w:firstLine="560"/>
        <w:rPr>
          <w:ins w:id="222" w:author="钟将" w:date="2018-10-23T21:24:00Z"/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参考表格如下：</w:t>
      </w:r>
    </w:p>
    <w:p w:rsidR="00FD5556" w:rsidRDefault="00FD5556" w:rsidP="00413ECE">
      <w:pPr>
        <w:ind w:firstLine="560"/>
        <w:rPr>
          <w:rFonts w:ascii="仿宋" w:eastAsia="仿宋" w:hAnsi="仿宋" w:hint="eastAsia"/>
          <w:sz w:val="28"/>
          <w:szCs w:val="28"/>
        </w:rPr>
      </w:pPr>
      <w:ins w:id="223" w:author="钟将" w:date="2018-10-23T21:26:00Z">
        <w:r>
          <w:rPr>
            <w:rFonts w:ascii="仿宋" w:eastAsia="仿宋" w:hAnsi="仿宋" w:hint="eastAsia"/>
            <w:sz w:val="28"/>
            <w:szCs w:val="28"/>
          </w:rPr>
          <w:lastRenderedPageBreak/>
          <w:t xml:space="preserve">表 </w:t>
        </w:r>
      </w:ins>
      <w:ins w:id="224" w:author="钟将" w:date="2018-10-23T21:25:00Z">
        <w:r>
          <w:rPr>
            <w:rFonts w:ascii="仿宋" w:eastAsia="仿宋" w:hAnsi="仿宋" w:hint="eastAsia"/>
            <w:sz w:val="28"/>
            <w:szCs w:val="28"/>
          </w:rPr>
          <w:t>库</w:t>
        </w:r>
      </w:ins>
      <w:ins w:id="225" w:author="钟将" w:date="2018-10-23T21:24:00Z">
        <w:r>
          <w:rPr>
            <w:rFonts w:ascii="仿宋" w:eastAsia="仿宋" w:hAnsi="仿宋" w:hint="eastAsia"/>
            <w:sz w:val="28"/>
            <w:szCs w:val="28"/>
          </w:rPr>
          <w:t>区</w:t>
        </w:r>
        <w:r>
          <w:rPr>
            <w:rFonts w:ascii="仿宋" w:eastAsia="仿宋" w:hAnsi="仿宋"/>
            <w:sz w:val="28"/>
            <w:szCs w:val="28"/>
          </w:rPr>
          <w:t>污染物排放</w:t>
        </w:r>
        <w:r>
          <w:rPr>
            <w:rFonts w:ascii="仿宋" w:eastAsia="仿宋" w:hAnsi="仿宋" w:hint="eastAsia"/>
            <w:sz w:val="28"/>
            <w:szCs w:val="28"/>
          </w:rPr>
          <w:t>量</w:t>
        </w:r>
      </w:ins>
      <w:ins w:id="226" w:author="钟将" w:date="2018-10-23T21:26:00Z">
        <w:r w:rsidRPr="00C33C02">
          <w:rPr>
            <w:rFonts w:ascii="仿宋" w:eastAsia="仿宋" w:hAnsi="仿宋" w:hint="eastAsia"/>
            <w:b/>
            <w:sz w:val="28"/>
            <w:szCs w:val="28"/>
            <w:rPrChange w:id="227" w:author="钟将" w:date="2018-10-23T21:27:00Z">
              <w:rPr>
                <w:rFonts w:ascii="仿宋" w:eastAsia="仿宋" w:hAnsi="仿宋" w:hint="eastAsia"/>
                <w:sz w:val="28"/>
                <w:szCs w:val="28"/>
              </w:rPr>
            </w:rPrChange>
          </w:rPr>
          <w:t>（以</w:t>
        </w:r>
        <w:r w:rsidRPr="00C33C02">
          <w:rPr>
            <w:rFonts w:ascii="仿宋" w:eastAsia="仿宋" w:hAnsi="仿宋"/>
            <w:b/>
            <w:sz w:val="28"/>
            <w:szCs w:val="28"/>
            <w:rPrChange w:id="228" w:author="钟将" w:date="2018-10-23T21:27:00Z">
              <w:rPr>
                <w:rFonts w:ascii="仿宋" w:eastAsia="仿宋" w:hAnsi="仿宋"/>
                <w:sz w:val="28"/>
                <w:szCs w:val="28"/>
              </w:rPr>
            </w:rPrChange>
          </w:rPr>
          <w:t>月为单位，</w:t>
        </w:r>
        <w:r w:rsidRPr="00C33C02">
          <w:rPr>
            <w:rFonts w:ascii="仿宋" w:eastAsia="仿宋" w:hAnsi="仿宋" w:hint="eastAsia"/>
            <w:b/>
            <w:sz w:val="28"/>
            <w:szCs w:val="28"/>
            <w:rPrChange w:id="229" w:author="钟将" w:date="2018-10-23T21:27:00Z">
              <w:rPr>
                <w:rFonts w:ascii="仿宋" w:eastAsia="仿宋" w:hAnsi="仿宋" w:hint="eastAsia"/>
                <w:sz w:val="28"/>
                <w:szCs w:val="28"/>
              </w:rPr>
            </w:rPrChange>
          </w:rPr>
          <w:t>可</w:t>
        </w:r>
        <w:r w:rsidRPr="00C33C02">
          <w:rPr>
            <w:rFonts w:ascii="仿宋" w:eastAsia="仿宋" w:hAnsi="仿宋"/>
            <w:b/>
            <w:sz w:val="28"/>
            <w:szCs w:val="28"/>
            <w:rPrChange w:id="230" w:author="钟将" w:date="2018-10-23T21:27:00Z">
              <w:rPr>
                <w:rFonts w:ascii="仿宋" w:eastAsia="仿宋" w:hAnsi="仿宋"/>
                <w:sz w:val="28"/>
                <w:szCs w:val="28"/>
              </w:rPr>
            </w:rPrChange>
          </w:rPr>
          <w:t>折算每天的排放量</w:t>
        </w:r>
        <w:r w:rsidRPr="00C33C02">
          <w:rPr>
            <w:rFonts w:ascii="仿宋" w:eastAsia="仿宋" w:hAnsi="仿宋" w:hint="eastAsia"/>
            <w:b/>
            <w:sz w:val="28"/>
            <w:szCs w:val="28"/>
            <w:rPrChange w:id="231" w:author="钟将" w:date="2018-10-23T21:27:00Z">
              <w:rPr>
                <w:rFonts w:ascii="仿宋" w:eastAsia="仿宋" w:hAnsi="仿宋" w:hint="eastAsia"/>
                <w:sz w:val="28"/>
                <w:szCs w:val="28"/>
              </w:rPr>
            </w:rPrChange>
          </w:rPr>
          <w:t>）</w:t>
        </w:r>
      </w:ins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5"/>
        <w:gridCol w:w="1927"/>
        <w:gridCol w:w="2074"/>
        <w:gridCol w:w="2074"/>
        <w:tblGridChange w:id="232">
          <w:tblGrid>
            <w:gridCol w:w="2215"/>
            <w:gridCol w:w="1927"/>
            <w:gridCol w:w="2074"/>
            <w:gridCol w:w="2074"/>
          </w:tblGrid>
        </w:tblGridChange>
      </w:tblGrid>
      <w:tr w:rsidR="00FD5556" w:rsidRPr="00413ECE" w:rsidTr="00DE3993">
        <w:tc>
          <w:tcPr>
            <w:tcW w:w="2215" w:type="dxa"/>
            <w:vAlign w:val="center"/>
          </w:tcPr>
          <w:p w:rsidR="00FD5556" w:rsidRPr="00413ECE" w:rsidRDefault="00FD5556" w:rsidP="00FD5556">
            <w:pPr>
              <w:rPr>
                <w:rFonts w:ascii="仿宋" w:eastAsia="仿宋" w:hAnsi="仿宋"/>
                <w:sz w:val="24"/>
                <w:szCs w:val="28"/>
              </w:rPr>
              <w:pPrChange w:id="233" w:author="钟将" w:date="2018-10-23T21:24:00Z">
                <w:pPr/>
              </w:pPrChange>
            </w:pPr>
            <w:r w:rsidRPr="00413ECE">
              <w:rPr>
                <w:rFonts w:ascii="仿宋" w:eastAsia="仿宋" w:hAnsi="仿宋" w:hint="eastAsia"/>
                <w:sz w:val="24"/>
                <w:szCs w:val="28"/>
              </w:rPr>
              <w:t>污染物</w:t>
            </w:r>
            <w:del w:id="234" w:author="钟将" w:date="2018-10-23T21:24:00Z">
              <w:r w:rsidRPr="00413ECE" w:rsidDel="00FD5556">
                <w:rPr>
                  <w:rFonts w:ascii="仿宋" w:eastAsia="仿宋" w:hAnsi="仿宋" w:hint="eastAsia"/>
                  <w:sz w:val="24"/>
                  <w:szCs w:val="28"/>
                </w:rPr>
                <w:delText>项目</w:delText>
              </w:r>
            </w:del>
          </w:p>
        </w:tc>
        <w:tc>
          <w:tcPr>
            <w:tcW w:w="1927" w:type="dxa"/>
          </w:tcPr>
          <w:p w:rsidR="00FD5556" w:rsidRPr="00413ECE" w:rsidRDefault="00FD5556" w:rsidP="00413ECE">
            <w:pPr>
              <w:rPr>
                <w:ins w:id="235" w:author="钟将" w:date="2018-10-23T21:24:00Z"/>
                <w:rFonts w:ascii="仿宋" w:eastAsia="仿宋" w:hAnsi="仿宋" w:hint="eastAsia"/>
                <w:sz w:val="24"/>
                <w:szCs w:val="28"/>
              </w:rPr>
            </w:pPr>
            <w:ins w:id="236" w:author="钟将" w:date="2018-10-23T21:24:00Z">
              <w:r>
                <w:rPr>
                  <w:rFonts w:ascii="仿宋" w:eastAsia="仿宋" w:hAnsi="仿宋" w:hint="eastAsia"/>
                  <w:sz w:val="24"/>
                  <w:szCs w:val="28"/>
                </w:rPr>
                <w:t>1月份</w:t>
              </w:r>
              <w:r>
                <w:rPr>
                  <w:rFonts w:ascii="仿宋" w:eastAsia="仿宋" w:hAnsi="仿宋"/>
                  <w:sz w:val="24"/>
                  <w:szCs w:val="28"/>
                </w:rPr>
                <w:t>总</w:t>
              </w:r>
            </w:ins>
            <w:ins w:id="237" w:author="钟将" w:date="2018-10-23T21:25:00Z">
              <w:r>
                <w:rPr>
                  <w:rFonts w:ascii="仿宋" w:eastAsia="仿宋" w:hAnsi="仿宋" w:hint="eastAsia"/>
                  <w:sz w:val="24"/>
                  <w:szCs w:val="28"/>
                </w:rPr>
                <w:t>排放</w:t>
              </w:r>
              <w:r>
                <w:rPr>
                  <w:rFonts w:ascii="仿宋" w:eastAsia="仿宋" w:hAnsi="仿宋"/>
                  <w:sz w:val="24"/>
                  <w:szCs w:val="28"/>
                </w:rPr>
                <w:t>量</w:t>
              </w:r>
            </w:ins>
          </w:p>
        </w:tc>
        <w:tc>
          <w:tcPr>
            <w:tcW w:w="2074" w:type="dxa"/>
          </w:tcPr>
          <w:p w:rsidR="00FD5556" w:rsidRPr="00413ECE" w:rsidRDefault="00FD5556" w:rsidP="00413ECE">
            <w:pPr>
              <w:rPr>
                <w:ins w:id="238" w:author="钟将" w:date="2018-10-23T21:25:00Z"/>
                <w:rFonts w:ascii="仿宋" w:eastAsia="仿宋" w:hAnsi="仿宋" w:hint="eastAsia"/>
                <w:sz w:val="24"/>
                <w:szCs w:val="28"/>
              </w:rPr>
            </w:pPr>
            <w:ins w:id="239" w:author="钟将" w:date="2018-10-23T21:25:00Z">
              <w:r>
                <w:rPr>
                  <w:rFonts w:ascii="仿宋" w:eastAsia="仿宋" w:hAnsi="仿宋" w:hint="eastAsia"/>
                  <w:sz w:val="24"/>
                  <w:szCs w:val="28"/>
                </w:rPr>
                <w:t>2月</w:t>
              </w:r>
              <w:r>
                <w:rPr>
                  <w:rFonts w:ascii="仿宋" w:eastAsia="仿宋" w:hAnsi="仿宋"/>
                  <w:sz w:val="24"/>
                  <w:szCs w:val="28"/>
                </w:rPr>
                <w:t>总排放量</w:t>
              </w:r>
            </w:ins>
          </w:p>
        </w:tc>
        <w:tc>
          <w:tcPr>
            <w:tcW w:w="2074" w:type="dxa"/>
          </w:tcPr>
          <w:p w:rsidR="00FD5556" w:rsidRDefault="00FD5556" w:rsidP="00413ECE">
            <w:pPr>
              <w:rPr>
                <w:ins w:id="240" w:author="钟将" w:date="2018-10-23T21:25:00Z"/>
                <w:rFonts w:ascii="仿宋" w:eastAsia="仿宋" w:hAnsi="仿宋" w:hint="eastAsia"/>
                <w:sz w:val="24"/>
                <w:szCs w:val="28"/>
              </w:rPr>
            </w:pPr>
            <w:ins w:id="241" w:author="钟将" w:date="2018-10-23T21:25:00Z">
              <w:r>
                <w:rPr>
                  <w:rFonts w:ascii="仿宋" w:eastAsia="仿宋" w:hAnsi="仿宋"/>
                  <w:sz w:val="24"/>
                  <w:szCs w:val="28"/>
                </w:rPr>
                <w:t>…….</w:t>
              </w:r>
            </w:ins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/>
                <w:sz w:val="24"/>
                <w:szCs w:val="28"/>
              </w:rPr>
            </w:pPr>
            <w:ins w:id="242" w:author="钟将" w:date="2018-10-23T21:23:00Z"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硫酸盐（以</w:t>
              </w:r>
              <m:oMath>
                <m:sSubSup>
                  <m:sSubSupPr>
                    <m:ctrlPr>
                      <w:rPr>
                        <w:rFonts w:ascii="Cambria Math" w:eastAsia="仿宋" w:hAnsi="Cambria Math"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仿宋" w:hAnsi="Cambria Math" w:hint="eastAsia"/>
                        <w:sz w:val="24"/>
                        <w:szCs w:val="28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 w:hint="eastAsia"/>
                        <w:sz w:val="24"/>
                        <w:szCs w:val="28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微软雅黑" w:eastAsia="微软雅黑" w:hAnsi="微软雅黑" w:cs="微软雅黑" w:hint="eastAsia"/>
                        <w:sz w:val="24"/>
                        <w:szCs w:val="28"/>
                      </w:rPr>
                      <m:t>-</m:t>
                    </m:r>
                  </m:sup>
                </m:sSubSup>
              </m:oMath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计</w:t>
              </w:r>
              <w:r w:rsidRPr="006C209E">
                <w:rPr>
                  <w:rFonts w:ascii="仿宋" w:eastAsia="仿宋" w:hAnsi="仿宋"/>
                  <w:sz w:val="24"/>
                  <w:szCs w:val="28"/>
                </w:rPr>
                <w:t>）</w:t>
              </w:r>
            </w:ins>
            <w:del w:id="243" w:author="钟将" w:date="2018-10-23T21:23:00Z">
              <w:r w:rsidRPr="00413ECE" w:rsidDel="00AD38DC">
                <w:rPr>
                  <w:rFonts w:ascii="仿宋" w:eastAsia="仿宋" w:hAnsi="仿宋"/>
                  <w:sz w:val="24"/>
                  <w:szCs w:val="28"/>
                </w:rPr>
                <w:delText>pH</w:delText>
              </w:r>
              <w:r w:rsidRPr="00413ECE" w:rsidDel="00AD38DC">
                <w:rPr>
                  <w:rFonts w:ascii="仿宋" w:eastAsia="仿宋" w:hAnsi="仿宋" w:hint="eastAsia"/>
                  <w:sz w:val="24"/>
                  <w:szCs w:val="28"/>
                </w:rPr>
                <w:delText>值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44" w:author="钟将" w:date="2018-10-23T21:24:00Z"/>
                <w:rFonts w:ascii="仿宋" w:eastAsia="仿宋" w:hAnsi="仿宋" w:hint="eastAsia"/>
                <w:sz w:val="24"/>
                <w:szCs w:val="28"/>
              </w:rPr>
            </w:pPr>
            <w:ins w:id="245" w:author="钟将" w:date="2018-10-23T21:26:00Z">
              <w:r>
                <w:rPr>
                  <w:rFonts w:ascii="仿宋" w:eastAsia="仿宋" w:hAnsi="仿宋" w:hint="eastAsia"/>
                  <w:sz w:val="24"/>
                  <w:szCs w:val="28"/>
                </w:rPr>
                <w:t xml:space="preserve">  12 吨</w:t>
              </w:r>
            </w:ins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46" w:author="钟将" w:date="2018-10-23T21:25:00Z"/>
                <w:rFonts w:ascii="仿宋" w:eastAsia="仿宋" w:hAnsi="仿宋" w:hint="eastAsia"/>
                <w:sz w:val="24"/>
                <w:szCs w:val="28"/>
              </w:rPr>
            </w:pPr>
            <w:ins w:id="247" w:author="钟将" w:date="2018-10-23T21:26:00Z">
              <w:r>
                <w:rPr>
                  <w:rFonts w:ascii="仿宋" w:eastAsia="仿宋" w:hAnsi="仿宋" w:hint="eastAsia"/>
                  <w:sz w:val="24"/>
                  <w:szCs w:val="28"/>
                </w:rPr>
                <w:t xml:space="preserve">  10吨</w:t>
              </w:r>
            </w:ins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48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/>
                <w:sz w:val="24"/>
                <w:szCs w:val="28"/>
              </w:rPr>
            </w:pPr>
            <w:ins w:id="249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氯化物（以</w:t>
              </w:r>
              <m:oMath>
                <m:sSup>
                  <m:sSupPr>
                    <m:ctrlPr>
                      <w:rPr>
                        <w:rFonts w:ascii="Cambria Math" w:eastAsia="仿宋" w:hAnsi="Cambria Math"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Cl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-</m:t>
                    </m:r>
                  </m:sup>
                </m:sSup>
              </m:oMath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计）</w:t>
              </w:r>
            </w:ins>
            <w:del w:id="250" w:author="钟将" w:date="2018-10-23T21:23:00Z">
              <w:r w:rsidRPr="00413ECE" w:rsidDel="00AD38DC">
                <w:rPr>
                  <w:rFonts w:ascii="仿宋" w:eastAsia="仿宋" w:hAnsi="仿宋" w:hint="eastAsia"/>
                  <w:sz w:val="24"/>
                  <w:szCs w:val="28"/>
                </w:rPr>
                <w:delText>色度（稀释倍数）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51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52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53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/>
                <w:sz w:val="24"/>
                <w:szCs w:val="28"/>
              </w:rPr>
            </w:pPr>
            <w:ins w:id="254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溶解性铁</w:t>
              </w:r>
            </w:ins>
            <w:del w:id="255" w:author="钟将" w:date="2018-10-23T21:23:00Z">
              <w:r w:rsidRPr="00413ECE" w:rsidDel="00AD38DC">
                <w:rPr>
                  <w:rFonts w:ascii="仿宋" w:eastAsia="仿宋" w:hAnsi="仿宋" w:hint="eastAsia"/>
                  <w:sz w:val="24"/>
                  <w:szCs w:val="28"/>
                </w:rPr>
                <w:delText>悬浮物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56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57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58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/>
                <w:sz w:val="24"/>
                <w:szCs w:val="28"/>
              </w:rPr>
            </w:pPr>
            <w:ins w:id="259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总锰</w:t>
              </w:r>
            </w:ins>
            <m:oMath>
              <m:sSub>
                <m:sSubPr>
                  <m:ctrlPr>
                    <w:del w:id="260" w:author="钟将" w:date="2018-10-23T21:23:00Z">
                      <w:rPr>
                        <w:rFonts w:ascii="Cambria Math" w:eastAsia="仿宋" w:hAnsi="Cambria Math"/>
                        <w:sz w:val="24"/>
                        <w:szCs w:val="28"/>
                      </w:rPr>
                    </w:del>
                  </m:ctrlPr>
                </m:sSubPr>
                <m:e>
                  <m:r>
                    <w:del w:id="261" w:author="钟将" w:date="2018-10-23T21:23:00Z"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BOD</m:t>
                    </w:del>
                  </m:r>
                </m:e>
                <m:sub>
                  <m:r>
                    <w:del w:id="262" w:author="钟将" w:date="2018-10-23T21:23:00Z">
                      <w:rPr>
                        <w:rFonts w:ascii="Cambria Math" w:eastAsia="仿宋" w:hAnsi="Cambria Math" w:hint="eastAsia"/>
                        <w:sz w:val="24"/>
                        <w:szCs w:val="28"/>
                      </w:rPr>
                      <m:t>5</m:t>
                    </w:del>
                  </m:r>
                </m:sub>
              </m:sSub>
            </m:oMath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63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64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65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66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总铜</w:t>
              </w:r>
            </w:ins>
            <m:oMath>
              <m:sSub>
                <m:sSubPr>
                  <m:ctrlPr>
                    <w:del w:id="267" w:author="钟将" w:date="2018-10-23T21:23:00Z">
                      <w:rPr>
                        <w:rFonts w:ascii="Cambria Math" w:eastAsia="仿宋" w:hAnsi="Cambria Math"/>
                        <w:sz w:val="24"/>
                        <w:szCs w:val="28"/>
                      </w:rPr>
                    </w:del>
                  </m:ctrlPr>
                </m:sSubPr>
                <m:e>
                  <m:r>
                    <w:del w:id="268" w:author="钟将" w:date="2018-10-23T21:23:00Z"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COD</m:t>
                    </w:del>
                  </m:r>
                </m:e>
                <m:sub>
                  <m:r>
                    <w:del w:id="269" w:author="钟将" w:date="2018-10-23T21:23:00Z"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Cr</m:t>
                    </w:del>
                  </m:r>
                </m:sub>
              </m:sSub>
            </m:oMath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70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71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72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73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总锌</w:t>
              </w:r>
            </w:ins>
            <w:del w:id="274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氨氮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75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76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77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78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硝酸盐</w:t>
              </w:r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（以</w:t>
              </w:r>
              <w:r>
                <w:rPr>
                  <w:rFonts w:ascii="仿宋" w:eastAsia="仿宋" w:hAnsi="仿宋" w:hint="eastAsia"/>
                  <w:sz w:val="24"/>
                  <w:szCs w:val="28"/>
                </w:rPr>
                <w:t>N</w:t>
              </w:r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计</w:t>
              </w:r>
              <w:r w:rsidRPr="006C209E">
                <w:rPr>
                  <w:rFonts w:ascii="仿宋" w:eastAsia="仿宋" w:hAnsi="仿宋"/>
                  <w:sz w:val="24"/>
                  <w:szCs w:val="28"/>
                </w:rPr>
                <w:t>）</w:t>
              </w:r>
            </w:ins>
            <w:del w:id="279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总氨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80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81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82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83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亚硝酸盐</w:t>
              </w:r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（以</w:t>
              </w:r>
              <w:r>
                <w:rPr>
                  <w:rFonts w:ascii="仿宋" w:eastAsia="仿宋" w:hAnsi="仿宋" w:hint="eastAsia"/>
                  <w:sz w:val="24"/>
                  <w:szCs w:val="28"/>
                </w:rPr>
                <w:t>N</w:t>
              </w:r>
              <w:r w:rsidRPr="006C209E">
                <w:rPr>
                  <w:rFonts w:ascii="仿宋" w:eastAsia="仿宋" w:hAnsi="仿宋" w:hint="eastAsia"/>
                  <w:sz w:val="24"/>
                  <w:szCs w:val="28"/>
                </w:rPr>
                <w:t>计</w:t>
              </w:r>
              <w:r w:rsidRPr="006C209E">
                <w:rPr>
                  <w:rFonts w:ascii="仿宋" w:eastAsia="仿宋" w:hAnsi="仿宋"/>
                  <w:sz w:val="24"/>
                  <w:szCs w:val="28"/>
                </w:rPr>
                <w:t>）</w:t>
              </w:r>
            </w:ins>
            <w:del w:id="284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总磷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85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86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87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88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非离子氨</w:t>
              </w:r>
            </w:ins>
            <w:del w:id="289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总有机碳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90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91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92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93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凯氏氦</w:t>
              </w:r>
            </w:ins>
            <w:del w:id="294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急性毒性（</w:delText>
              </w:r>
              <m:oMath>
                <m:sSub>
                  <m:sSubPr>
                    <m:ctrlPr>
                      <w:rPr>
                        <w:rFonts w:ascii="Cambria Math" w:eastAsia="仿宋" w:hAnsi="Cambria Math"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HgCl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8"/>
                      </w:rPr>
                      <m:t>2</m:t>
                    </m:r>
                  </m:sub>
                </m:sSub>
              </m:oMath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毒性当量）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295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96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297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Tr="00DE3993">
        <w:tc>
          <w:tcPr>
            <w:tcW w:w="2215" w:type="dxa"/>
          </w:tcPr>
          <w:p w:rsidR="00FD5556" w:rsidRPr="00413ECE" w:rsidRDefault="00FD5556" w:rsidP="00FD5556">
            <w:pPr>
              <w:rPr>
                <w:rFonts w:ascii="仿宋" w:eastAsia="仿宋" w:hAnsi="仿宋" w:cs="Times New Roman"/>
                <w:sz w:val="24"/>
                <w:szCs w:val="28"/>
              </w:rPr>
            </w:pPr>
            <w:ins w:id="298" w:author="钟将" w:date="2018-10-23T21:23:00Z">
              <w:r w:rsidRPr="009F37F9">
                <w:rPr>
                  <w:rFonts w:ascii="仿宋" w:eastAsia="仿宋" w:hAnsi="仿宋" w:hint="eastAsia"/>
                  <w:sz w:val="24"/>
                  <w:szCs w:val="28"/>
                </w:rPr>
                <w:t>总磷（以P计）</w:t>
              </w:r>
            </w:ins>
            <w:del w:id="299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总锌</w:delText>
              </w:r>
            </w:del>
          </w:p>
        </w:tc>
        <w:tc>
          <w:tcPr>
            <w:tcW w:w="1927" w:type="dxa"/>
          </w:tcPr>
          <w:p w:rsidR="00FD5556" w:rsidRPr="00413ECE" w:rsidRDefault="00FD5556" w:rsidP="00FD5556">
            <w:pPr>
              <w:rPr>
                <w:ins w:id="300" w:author="钟将" w:date="2018-10-23T21:24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301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  <w:tc>
          <w:tcPr>
            <w:tcW w:w="2074" w:type="dxa"/>
          </w:tcPr>
          <w:p w:rsidR="00FD5556" w:rsidRPr="00413ECE" w:rsidRDefault="00FD5556" w:rsidP="00FD5556">
            <w:pPr>
              <w:rPr>
                <w:ins w:id="302" w:author="钟将" w:date="2018-10-23T21:25:00Z"/>
                <w:rFonts w:ascii="仿宋" w:eastAsia="仿宋" w:hAnsi="仿宋" w:hint="eastAsia"/>
                <w:sz w:val="24"/>
                <w:szCs w:val="28"/>
              </w:rPr>
            </w:pPr>
          </w:p>
        </w:tc>
      </w:tr>
      <w:tr w:rsidR="00FD5556" w:rsidRPr="00413ECE" w:rsidDel="00FD5556" w:rsidTr="00DE3993">
        <w:trPr>
          <w:gridAfter w:val="3"/>
          <w:del w:id="303" w:author="钟将" w:date="2018-10-23T21:26:00Z"/>
        </w:trPr>
        <w:tc>
          <w:tcPr>
            <w:tcW w:w="2215" w:type="dxa"/>
          </w:tcPr>
          <w:p w:rsidR="00FD5556" w:rsidRPr="00413ECE" w:rsidDel="00FD5556" w:rsidRDefault="00FD5556" w:rsidP="00FD5556">
            <w:pPr>
              <w:rPr>
                <w:del w:id="304" w:author="钟将" w:date="2018-10-23T21:26:00Z"/>
                <w:rFonts w:ascii="仿宋" w:eastAsia="仿宋" w:hAnsi="仿宋" w:cs="Times New Roman"/>
                <w:sz w:val="24"/>
                <w:szCs w:val="28"/>
              </w:rPr>
            </w:pPr>
            <w:del w:id="305" w:author="钟将" w:date="2018-10-23T21:23:00Z">
              <w:r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总铜</w:delText>
              </w:r>
            </w:del>
          </w:p>
        </w:tc>
      </w:tr>
      <w:tr w:rsidR="00FD5556" w:rsidRPr="00413ECE" w:rsidDel="00FD5556" w:rsidTr="00DE3993">
        <w:trPr>
          <w:gridAfter w:val="3"/>
          <w:del w:id="306" w:author="钟将" w:date="2018-10-23T21:26:00Z"/>
        </w:trPr>
        <w:tc>
          <w:tcPr>
            <w:tcW w:w="2215" w:type="dxa"/>
          </w:tcPr>
          <w:p w:rsidR="00FD5556" w:rsidRPr="00413ECE" w:rsidDel="00FD5556" w:rsidRDefault="00FD5556" w:rsidP="00FD5556">
            <w:pPr>
              <w:rPr>
                <w:del w:id="307" w:author="钟将" w:date="2018-10-23T21:26:00Z"/>
                <w:rFonts w:ascii="仿宋" w:eastAsia="仿宋" w:hAnsi="仿宋" w:cs="Times New Roman"/>
                <w:sz w:val="24"/>
                <w:szCs w:val="28"/>
              </w:rPr>
            </w:pPr>
            <w:del w:id="308" w:author="钟将" w:date="2018-10-23T21:23:00Z">
              <w:r w:rsidRPr="00413ECE" w:rsidDel="00AD38DC">
                <w:rPr>
                  <w:rFonts w:ascii="仿宋" w:eastAsia="仿宋" w:hAnsi="仿宋" w:cs="Times New Roman" w:hint="eastAsia"/>
                  <w:sz w:val="24"/>
                  <w:szCs w:val="28"/>
                </w:rPr>
                <w:delText>总氰化物</w:delText>
              </w:r>
            </w:del>
          </w:p>
        </w:tc>
      </w:tr>
    </w:tbl>
    <w:p w:rsidR="00F54053" w:rsidRDefault="00F54053" w:rsidP="00413ECE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F52E6C">
        <w:rPr>
          <w:rFonts w:ascii="仿宋" w:eastAsia="仿宋" w:hAnsi="仿宋" w:hint="eastAsia"/>
          <w:color w:val="FF0000"/>
          <w:sz w:val="28"/>
          <w:szCs w:val="28"/>
        </w:rPr>
        <w:t>注：</w:t>
      </w:r>
      <w:r w:rsidR="00F52E6C" w:rsidRPr="00F52E6C">
        <w:rPr>
          <w:rFonts w:ascii="仿宋" w:eastAsia="仿宋" w:hAnsi="仿宋" w:hint="eastAsia"/>
          <w:color w:val="FF0000"/>
          <w:sz w:val="28"/>
          <w:szCs w:val="28"/>
        </w:rPr>
        <w:t>工业排水根据工业不同标准不同，所以选取的是</w:t>
      </w:r>
      <w:r w:rsidR="00F52E6C" w:rsidRPr="00F52E6C">
        <w:rPr>
          <w:rFonts w:ascii="仿宋" w:eastAsia="仿宋" w:hAnsi="仿宋" w:hint="eastAsia"/>
          <w:b/>
          <w:color w:val="FF0000"/>
          <w:sz w:val="28"/>
          <w:szCs w:val="28"/>
        </w:rPr>
        <w:t>水污染物特别排放限值</w:t>
      </w:r>
      <w:r w:rsidR="00F52E6C" w:rsidRPr="00F52E6C">
        <w:rPr>
          <w:rFonts w:ascii="仿宋" w:eastAsia="仿宋" w:hAnsi="仿宋" w:hint="eastAsia"/>
          <w:color w:val="FF0000"/>
          <w:sz w:val="28"/>
          <w:szCs w:val="28"/>
        </w:rPr>
        <w:t>（对于严重水污染环境问题而需要采取特别保护措施的区域）</w:t>
      </w:r>
      <w:r w:rsidR="00413ECE">
        <w:rPr>
          <w:rFonts w:ascii="仿宋" w:eastAsia="仿宋" w:hAnsi="仿宋" w:hint="eastAsia"/>
          <w:color w:val="FF0000"/>
          <w:sz w:val="28"/>
          <w:szCs w:val="28"/>
        </w:rPr>
        <w:t>，对比表格发现，一般工业都会有上述表格所列污染物的限制。</w:t>
      </w:r>
    </w:p>
    <w:p w:rsidR="004761AF" w:rsidRDefault="004761AF" w:rsidP="00413ECE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>
        <w:rPr>
          <w:rFonts w:ascii="仿宋" w:eastAsia="仿宋" w:hAnsi="仿宋" w:hint="eastAsia"/>
          <w:color w:val="FF0000"/>
          <w:sz w:val="28"/>
          <w:szCs w:val="28"/>
        </w:rPr>
        <w:t>链接：</w:t>
      </w:r>
      <w:r w:rsidR="00B0162E">
        <w:rPr>
          <w:rFonts w:ascii="仿宋" w:eastAsia="仿宋" w:hAnsi="仿宋" w:hint="eastAsia"/>
          <w:color w:val="FF0000"/>
          <w:sz w:val="28"/>
          <w:szCs w:val="28"/>
        </w:rPr>
        <w:t>（因为没有找到有关的最新数据，此文档内容较为齐全</w:t>
      </w:r>
      <w:r w:rsidR="00B0162E">
        <w:rPr>
          <w:rFonts w:ascii="仿宋" w:eastAsia="仿宋" w:hAnsi="仿宋"/>
          <w:color w:val="FF0000"/>
          <w:sz w:val="28"/>
          <w:szCs w:val="28"/>
        </w:rPr>
        <w:t>）</w:t>
      </w:r>
    </w:p>
    <w:p w:rsidR="004761AF" w:rsidRPr="00F52E6C" w:rsidRDefault="004761AF" w:rsidP="00413ECE">
      <w:pPr>
        <w:ind w:firstLine="560"/>
        <w:rPr>
          <w:rFonts w:ascii="仿宋" w:eastAsia="仿宋" w:hAnsi="仿宋"/>
          <w:color w:val="FF0000"/>
          <w:sz w:val="28"/>
          <w:szCs w:val="28"/>
        </w:rPr>
      </w:pPr>
      <w:r w:rsidRPr="004761AF">
        <w:rPr>
          <w:rFonts w:ascii="仿宋" w:eastAsia="仿宋" w:hAnsi="仿宋"/>
          <w:color w:val="FF0000"/>
          <w:sz w:val="28"/>
          <w:szCs w:val="28"/>
        </w:rPr>
        <w:t>https://wenku.baidu.com/view/349d86476d175f0e7cd184254b35eefdc8d31537.html</w:t>
      </w:r>
    </w:p>
    <w:p w:rsidR="00852FC9" w:rsidRDefault="00852FC9" w:rsidP="00BF1836">
      <w:pPr>
        <w:pStyle w:val="3"/>
      </w:pPr>
      <w:r w:rsidRPr="00BF1836">
        <w:rPr>
          <w:rFonts w:hint="eastAsia"/>
        </w:rPr>
        <w:t>5.3</w:t>
      </w:r>
      <w:r w:rsidRPr="00BF1836">
        <w:t xml:space="preserve"> </w:t>
      </w:r>
      <w:r w:rsidRPr="00BF1836">
        <w:rPr>
          <w:rFonts w:hint="eastAsia"/>
        </w:rPr>
        <w:t>大坝周边</w:t>
      </w:r>
      <w:r w:rsidR="00BF1836" w:rsidRPr="00BF1836">
        <w:rPr>
          <w:rFonts w:hint="eastAsia"/>
        </w:rPr>
        <w:t>环境约束</w:t>
      </w:r>
      <w:r w:rsidRPr="00BF1836">
        <w:rPr>
          <w:rFonts w:hint="eastAsia"/>
        </w:rPr>
        <w:t>数据管理与查询</w:t>
      </w:r>
    </w:p>
    <w:p w:rsidR="00A37B5D" w:rsidRDefault="003F7E51" w:rsidP="00DF37F9">
      <w:pPr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大坝周边环境约束</w:t>
      </w:r>
      <w:r w:rsidR="00A37B5D">
        <w:rPr>
          <w:rFonts w:ascii="仿宋" w:eastAsia="仿宋" w:hAnsi="仿宋" w:hint="eastAsia"/>
          <w:sz w:val="28"/>
          <w:szCs w:val="28"/>
        </w:rPr>
        <w:t>主要为库区的水质要求，故忽略其他因素。</w:t>
      </w:r>
    </w:p>
    <w:p w:rsidR="00DF37F9" w:rsidRDefault="00DF37F9" w:rsidP="00DF37F9">
      <w:pPr>
        <w:ind w:firstLine="420"/>
        <w:rPr>
          <w:rFonts w:ascii="仿宋" w:eastAsia="仿宋" w:hAnsi="仿宋"/>
          <w:sz w:val="28"/>
          <w:szCs w:val="28"/>
        </w:rPr>
      </w:pPr>
      <w:r w:rsidRPr="00DF37F9">
        <w:rPr>
          <w:rFonts w:ascii="仿宋" w:eastAsia="仿宋" w:hAnsi="仿宋" w:hint="eastAsia"/>
          <w:sz w:val="28"/>
          <w:szCs w:val="28"/>
        </w:rPr>
        <w:t>参考表格如下：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6"/>
        <w:gridCol w:w="456"/>
        <w:gridCol w:w="3012"/>
        <w:gridCol w:w="3012"/>
      </w:tblGrid>
      <w:tr w:rsidR="009F37F9" w:rsidTr="006C209E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基本要求</w:t>
            </w:r>
          </w:p>
        </w:tc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II类</w:t>
            </w:r>
          </w:p>
        </w:tc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/>
                <w:b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b/>
                <w:sz w:val="24"/>
                <w:szCs w:val="28"/>
              </w:rPr>
              <w:t>III类</w:t>
            </w:r>
          </w:p>
        </w:tc>
      </w:tr>
      <w:tr w:rsidR="009F37F9" w:rsidTr="006C209E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水温(℃)</w:t>
            </w:r>
          </w:p>
        </w:tc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人为造成的环境水温变化应限制在：周平均最大温升&lt;=1，周平均最大温降&lt;=2</w:t>
            </w:r>
          </w:p>
        </w:tc>
      </w:tr>
      <w:tr w:rsidR="009F37F9" w:rsidTr="00841CDF"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pH</w:t>
            </w:r>
          </w:p>
        </w:tc>
        <w:tc>
          <w:tcPr>
            <w:tcW w:w="0" w:type="auto"/>
            <w:gridSpan w:val="2"/>
          </w:tcPr>
          <w:p w:rsidR="006C209E" w:rsidRPr="006C209E" w:rsidRDefault="006C209E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6.5-8.5</w:t>
            </w:r>
          </w:p>
        </w:tc>
      </w:tr>
      <w:tr w:rsidR="009F37F9" w:rsidTr="006C209E">
        <w:tc>
          <w:tcPr>
            <w:tcW w:w="0" w:type="auto"/>
          </w:tcPr>
          <w:p w:rsidR="006C209E" w:rsidRPr="006C209E" w:rsidRDefault="006C209E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6C209E">
              <w:rPr>
                <w:rFonts w:ascii="仿宋" w:eastAsia="仿宋" w:hAnsi="仿宋" w:hint="eastAsia"/>
                <w:sz w:val="24"/>
                <w:szCs w:val="28"/>
              </w:rPr>
              <w:t>硫酸盐（以</w:t>
            </w:r>
            <m:oMath>
              <m:sSubSup>
                <m:sSubSupPr>
                  <m:ctrlPr>
                    <w:rPr>
                      <w:rFonts w:ascii="Cambria Math" w:eastAsia="仿宋" w:hAnsi="Cambria Math"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SO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4"/>
                      <w:szCs w:val="28"/>
                    </w:rPr>
                    <m:t>4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仿宋" w:hAnsi="Cambria Math" w:hint="eastAsia"/>
                      <w:sz w:val="24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微软雅黑" w:eastAsia="微软雅黑" w:hAnsi="微软雅黑" w:cs="微软雅黑" w:hint="eastAsia"/>
                      <w:sz w:val="24"/>
                      <w:szCs w:val="28"/>
                    </w:rPr>
                    <m:t>-</m:t>
                  </m:r>
                </m:sup>
              </m:sSubSup>
            </m:oMath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6C209E" w:rsidRPr="006C209E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6C209E" w:rsidRPr="006C209E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  <w:tc>
          <w:tcPr>
            <w:tcW w:w="0" w:type="auto"/>
          </w:tcPr>
          <w:p w:rsidR="006C209E" w:rsidRPr="006C209E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</w:tr>
      <w:tr w:rsidR="009F37F9" w:rsidTr="006C209E"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氯化物（以</w:t>
            </w:r>
            <m:oMath>
              <m:sSup>
                <m:sSupPr>
                  <m:ctrlPr>
                    <w:rPr>
                      <w:rFonts w:ascii="Cambria Math" w:eastAsia="仿宋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  <w:sz w:val="24"/>
                      <w:szCs w:val="28"/>
                    </w:rPr>
                    <m:t>Cl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仿宋" w:hAnsi="Cambria Math"/>
                      <w:sz w:val="24"/>
                      <w:szCs w:val="28"/>
                    </w:rPr>
                    <m:t>-</m:t>
                  </m:r>
                </m:sup>
              </m:sSup>
            </m:oMath>
            <w:r w:rsidRPr="009F37F9">
              <w:rPr>
                <w:rFonts w:ascii="仿宋" w:eastAsia="仿宋" w:hAnsi="仿宋" w:hint="eastAsia"/>
                <w:sz w:val="24"/>
                <w:szCs w:val="28"/>
              </w:rPr>
              <w:t>计）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  <w:tc>
          <w:tcPr>
            <w:tcW w:w="0" w:type="auto"/>
          </w:tcPr>
          <w:p w:rsidR="006C209E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250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溶解性铁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0.3</w:t>
            </w:r>
          </w:p>
        </w:tc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0.5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总锰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lastRenderedPageBreak/>
              <w:t>总铜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1.0（渔0.01）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1.0（渔0.01）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总锌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1.0（渔0.1）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1.0（渔0.1）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硝酸盐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（以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N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10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20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9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亚硝酸盐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（以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N</w:t>
            </w:r>
            <w:r w:rsidRPr="006C209E">
              <w:rPr>
                <w:rFonts w:ascii="仿宋" w:eastAsia="仿宋" w:hAnsi="仿宋" w:hint="eastAsia"/>
                <w:sz w:val="24"/>
                <w:szCs w:val="28"/>
              </w:rPr>
              <w:t>计</w:t>
            </w:r>
            <w:r w:rsidRPr="006C209E">
              <w:rPr>
                <w:rFonts w:ascii="仿宋" w:eastAsia="仿宋" w:hAnsi="仿宋"/>
                <w:sz w:val="24"/>
                <w:szCs w:val="28"/>
              </w:rPr>
              <w:t>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0.15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非离子氨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0.02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0.02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凯氏氦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0.5（渔0.05）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1（渔0.05）</w:t>
            </w:r>
          </w:p>
        </w:tc>
      </w:tr>
      <w:tr w:rsidR="009F37F9" w:rsidTr="006C209E"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总磷（以P计）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&lt;=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  <w:tc>
          <w:tcPr>
            <w:tcW w:w="0" w:type="auto"/>
          </w:tcPr>
          <w:p w:rsidR="009F37F9" w:rsidRPr="009F37F9" w:rsidRDefault="009F37F9" w:rsidP="00DF37F9">
            <w:pPr>
              <w:rPr>
                <w:rFonts w:ascii="仿宋" w:eastAsia="仿宋" w:hAnsi="仿宋"/>
                <w:sz w:val="24"/>
                <w:szCs w:val="28"/>
              </w:rPr>
            </w:pPr>
            <w:r w:rsidRPr="009F37F9">
              <w:rPr>
                <w:rFonts w:ascii="仿宋" w:eastAsia="仿宋" w:hAnsi="仿宋" w:hint="eastAsia"/>
                <w:sz w:val="24"/>
                <w:szCs w:val="28"/>
              </w:rPr>
              <w:t>0.1</w:t>
            </w:r>
          </w:p>
        </w:tc>
      </w:tr>
    </w:tbl>
    <w:p w:rsidR="00932E1D" w:rsidRDefault="00751484" w:rsidP="00DF37F9">
      <w:pPr>
        <w:ind w:firstLine="420"/>
        <w:rPr>
          <w:rFonts w:ascii="仿宋" w:eastAsia="仿宋" w:hAnsi="仿宋"/>
          <w:color w:val="FF0000"/>
          <w:sz w:val="28"/>
          <w:szCs w:val="28"/>
        </w:rPr>
      </w:pPr>
      <w:r w:rsidRPr="00751484">
        <w:rPr>
          <w:rFonts w:ascii="仿宋" w:eastAsia="仿宋" w:hAnsi="仿宋" w:hint="eastAsia"/>
          <w:color w:val="FF0000"/>
          <w:sz w:val="28"/>
          <w:szCs w:val="28"/>
        </w:rPr>
        <w:t>注：项目书所给链接失效，此为百度百科结果</w:t>
      </w:r>
    </w:p>
    <w:p w:rsidR="00951735" w:rsidRPr="00751484" w:rsidRDefault="00932E1D" w:rsidP="00DF37F9">
      <w:pPr>
        <w:ind w:firstLine="420"/>
        <w:rPr>
          <w:rFonts w:ascii="仿宋" w:eastAsia="仿宋" w:hAnsi="仿宋"/>
          <w:color w:val="FF0000"/>
          <w:sz w:val="28"/>
          <w:szCs w:val="28"/>
        </w:rPr>
      </w:pPr>
      <w:r w:rsidRPr="00932E1D">
        <w:rPr>
          <w:rFonts w:ascii="仿宋" w:eastAsia="仿宋" w:hAnsi="仿宋"/>
          <w:color w:val="FF0000"/>
          <w:sz w:val="28"/>
          <w:szCs w:val="28"/>
        </w:rPr>
        <w:t>https://baike.baidu.com/item/%E5%9C%B0%E9%9D%A2%E6%B0%B4%E7%8E%AF%E5%A2%83%E8%B4%A8%E9%87%8F%E6%A0%87%E5%87%86</w:t>
      </w:r>
    </w:p>
    <w:p w:rsidR="00516F0D" w:rsidRDefault="00C93827" w:rsidP="00BF1836">
      <w:pPr>
        <w:pStyle w:val="2"/>
      </w:pP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坝区调度决策模块</w:t>
      </w:r>
      <w:r>
        <w:t>概要设计</w:t>
      </w:r>
    </w:p>
    <w:p w:rsidR="00516F0D" w:rsidRDefault="00C93827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优化</w:t>
      </w:r>
      <w:r>
        <w:t>计算</w:t>
      </w:r>
      <w:r>
        <w:rPr>
          <w:rFonts w:hint="eastAsia"/>
        </w:rPr>
        <w:t>模型</w:t>
      </w:r>
      <w:r>
        <w:t>（</w:t>
      </w:r>
      <w:r>
        <w:rPr>
          <w:rFonts w:hint="eastAsia"/>
        </w:rPr>
        <w:t>算法实现</w:t>
      </w:r>
      <w:r>
        <w:t>）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根据</w:t>
      </w:r>
      <w:r>
        <w:rPr>
          <w:rFonts w:ascii="仿宋" w:eastAsia="仿宋" w:hAnsi="仿宋"/>
          <w:sz w:val="28"/>
          <w:szCs w:val="28"/>
        </w:rPr>
        <w:t>当前的环境数据和大坝的基本数据</w:t>
      </w:r>
      <w:r>
        <w:rPr>
          <w:rFonts w:ascii="仿宋" w:eastAsia="仿宋" w:hAnsi="仿宋" w:hint="eastAsia"/>
          <w:sz w:val="28"/>
          <w:szCs w:val="28"/>
        </w:rPr>
        <w:t>选择优化</w:t>
      </w:r>
      <w:r>
        <w:rPr>
          <w:rFonts w:ascii="仿宋" w:eastAsia="仿宋" w:hAnsi="仿宋"/>
          <w:sz w:val="28"/>
          <w:szCs w:val="28"/>
        </w:rPr>
        <w:t>的调度结果</w:t>
      </w:r>
    </w:p>
    <w:p w:rsidR="00516F0D" w:rsidRDefault="00C93827">
      <w:pPr>
        <w:pStyle w:val="3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调度</w:t>
      </w:r>
      <w:r>
        <w:t>结果查看</w:t>
      </w:r>
      <w:r>
        <w:rPr>
          <w:rFonts w:hint="eastAsia"/>
        </w:rPr>
        <w:t>和</w:t>
      </w:r>
      <w:r>
        <w:t>显示</w:t>
      </w:r>
    </w:p>
    <w:p w:rsidR="00516F0D" w:rsidRDefault="00C93827">
      <w:pPr>
        <w:ind w:firstLineChars="50" w:firstLine="14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设计</w:t>
      </w:r>
      <w:r>
        <w:rPr>
          <w:rFonts w:ascii="仿宋" w:eastAsia="仿宋" w:hAnsi="仿宋"/>
          <w:sz w:val="28"/>
          <w:szCs w:val="28"/>
        </w:rPr>
        <w:t>视图来对调度方案进行</w:t>
      </w:r>
    </w:p>
    <w:p w:rsidR="00516F0D" w:rsidRDefault="00516F0D"/>
    <w:sectPr w:rsidR="00516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1F4" w:rsidRDefault="00B841F4" w:rsidP="004E6B83">
      <w:r>
        <w:separator/>
      </w:r>
    </w:p>
  </w:endnote>
  <w:endnote w:type="continuationSeparator" w:id="0">
    <w:p w:rsidR="00B841F4" w:rsidRDefault="00B841F4" w:rsidP="004E6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1F4" w:rsidRDefault="00B841F4" w:rsidP="004E6B83">
      <w:r>
        <w:separator/>
      </w:r>
    </w:p>
  </w:footnote>
  <w:footnote w:type="continuationSeparator" w:id="0">
    <w:p w:rsidR="00B841F4" w:rsidRDefault="00B841F4" w:rsidP="004E6B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21E9"/>
    <w:multiLevelType w:val="hybridMultilevel"/>
    <w:tmpl w:val="2A4AADA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4DDA61AB"/>
    <w:multiLevelType w:val="multilevel"/>
    <w:tmpl w:val="4DDA61AB"/>
    <w:lvl w:ilvl="0">
      <w:start w:val="1"/>
      <w:numFmt w:val="decimal"/>
      <w:lvlText w:val="%1）"/>
      <w:lvlJc w:val="left"/>
      <w:pPr>
        <w:ind w:left="10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0" w:hanging="420"/>
      </w:pPr>
    </w:lvl>
    <w:lvl w:ilvl="2">
      <w:start w:val="1"/>
      <w:numFmt w:val="lowerRoman"/>
      <w:lvlText w:val="%3."/>
      <w:lvlJc w:val="right"/>
      <w:pPr>
        <w:ind w:left="1540" w:hanging="420"/>
      </w:pPr>
    </w:lvl>
    <w:lvl w:ilvl="3">
      <w:start w:val="1"/>
      <w:numFmt w:val="decimal"/>
      <w:lvlText w:val="%4."/>
      <w:lvlJc w:val="left"/>
      <w:pPr>
        <w:ind w:left="1960" w:hanging="420"/>
      </w:pPr>
    </w:lvl>
    <w:lvl w:ilvl="4">
      <w:start w:val="1"/>
      <w:numFmt w:val="lowerLetter"/>
      <w:lvlText w:val="%5)"/>
      <w:lvlJc w:val="left"/>
      <w:pPr>
        <w:ind w:left="2380" w:hanging="420"/>
      </w:pPr>
    </w:lvl>
    <w:lvl w:ilvl="5">
      <w:start w:val="1"/>
      <w:numFmt w:val="lowerRoman"/>
      <w:lvlText w:val="%6."/>
      <w:lvlJc w:val="right"/>
      <w:pPr>
        <w:ind w:left="2800" w:hanging="420"/>
      </w:pPr>
    </w:lvl>
    <w:lvl w:ilvl="6">
      <w:start w:val="1"/>
      <w:numFmt w:val="decimal"/>
      <w:lvlText w:val="%7."/>
      <w:lvlJc w:val="left"/>
      <w:pPr>
        <w:ind w:left="3220" w:hanging="420"/>
      </w:pPr>
    </w:lvl>
    <w:lvl w:ilvl="7">
      <w:start w:val="1"/>
      <w:numFmt w:val="lowerLetter"/>
      <w:lvlText w:val="%8)"/>
      <w:lvlJc w:val="left"/>
      <w:pPr>
        <w:ind w:left="3640" w:hanging="420"/>
      </w:pPr>
    </w:lvl>
    <w:lvl w:ilvl="8">
      <w:start w:val="1"/>
      <w:numFmt w:val="lowerRoman"/>
      <w:lvlText w:val="%9."/>
      <w:lvlJc w:val="right"/>
      <w:pPr>
        <w:ind w:left="4060" w:hanging="420"/>
      </w:pPr>
    </w:lvl>
  </w:abstractNum>
  <w:abstractNum w:abstractNumId="2" w15:restartNumberingAfterBreak="0">
    <w:nsid w:val="6A982371"/>
    <w:multiLevelType w:val="multilevel"/>
    <w:tmpl w:val="D3888A3A"/>
    <w:lvl w:ilvl="0">
      <w:start w:val="2"/>
      <w:numFmt w:val="decimal"/>
      <w:suff w:val="nothing"/>
      <w:lvlText w:val="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钟将">
    <w15:presenceInfo w15:providerId="None" w15:userId="钟将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3E"/>
    <w:rsid w:val="00036E91"/>
    <w:rsid w:val="00083115"/>
    <w:rsid w:val="00134B59"/>
    <w:rsid w:val="00155431"/>
    <w:rsid w:val="00171F8C"/>
    <w:rsid w:val="001A1281"/>
    <w:rsid w:val="001F2322"/>
    <w:rsid w:val="001F589E"/>
    <w:rsid w:val="001F6826"/>
    <w:rsid w:val="00206780"/>
    <w:rsid w:val="00231400"/>
    <w:rsid w:val="002343EE"/>
    <w:rsid w:val="003171E1"/>
    <w:rsid w:val="00370AE3"/>
    <w:rsid w:val="003762E2"/>
    <w:rsid w:val="003F7E51"/>
    <w:rsid w:val="00413ECE"/>
    <w:rsid w:val="00445BF1"/>
    <w:rsid w:val="004761AF"/>
    <w:rsid w:val="004E6B83"/>
    <w:rsid w:val="005105FC"/>
    <w:rsid w:val="00516F0D"/>
    <w:rsid w:val="00535AF5"/>
    <w:rsid w:val="00542876"/>
    <w:rsid w:val="00570C6E"/>
    <w:rsid w:val="005A1A8A"/>
    <w:rsid w:val="005D7667"/>
    <w:rsid w:val="005F2A94"/>
    <w:rsid w:val="0063779B"/>
    <w:rsid w:val="0067038B"/>
    <w:rsid w:val="006B192F"/>
    <w:rsid w:val="006B3308"/>
    <w:rsid w:val="006C209E"/>
    <w:rsid w:val="007435F2"/>
    <w:rsid w:val="00746164"/>
    <w:rsid w:val="00751484"/>
    <w:rsid w:val="00797EEA"/>
    <w:rsid w:val="00813044"/>
    <w:rsid w:val="00817035"/>
    <w:rsid w:val="0085134E"/>
    <w:rsid w:val="00852FC9"/>
    <w:rsid w:val="0089313E"/>
    <w:rsid w:val="008E3AAE"/>
    <w:rsid w:val="008E571F"/>
    <w:rsid w:val="00932E1D"/>
    <w:rsid w:val="00951735"/>
    <w:rsid w:val="009573B3"/>
    <w:rsid w:val="009702E3"/>
    <w:rsid w:val="009C3413"/>
    <w:rsid w:val="009F36B8"/>
    <w:rsid w:val="009F37F9"/>
    <w:rsid w:val="00A37B5D"/>
    <w:rsid w:val="00AE28CC"/>
    <w:rsid w:val="00B0162E"/>
    <w:rsid w:val="00B107AB"/>
    <w:rsid w:val="00B63039"/>
    <w:rsid w:val="00B841F4"/>
    <w:rsid w:val="00BF1836"/>
    <w:rsid w:val="00C01420"/>
    <w:rsid w:val="00C33C02"/>
    <w:rsid w:val="00C42E4C"/>
    <w:rsid w:val="00C93827"/>
    <w:rsid w:val="00CC522B"/>
    <w:rsid w:val="00CD7A45"/>
    <w:rsid w:val="00CE68C3"/>
    <w:rsid w:val="00D23381"/>
    <w:rsid w:val="00D71B56"/>
    <w:rsid w:val="00DE750C"/>
    <w:rsid w:val="00DF37F9"/>
    <w:rsid w:val="00E44247"/>
    <w:rsid w:val="00E72496"/>
    <w:rsid w:val="00E727B9"/>
    <w:rsid w:val="00E842D8"/>
    <w:rsid w:val="00E95429"/>
    <w:rsid w:val="00F52E6C"/>
    <w:rsid w:val="00F54053"/>
    <w:rsid w:val="00FB4410"/>
    <w:rsid w:val="00FC045D"/>
    <w:rsid w:val="00FD5556"/>
    <w:rsid w:val="00FE5B2B"/>
    <w:rsid w:val="012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AF9C12-BFC5-42C3-820D-AFC46042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97EEA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6C20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547DEC-F4F3-4145-A3D3-061F138AB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钟将</dc:creator>
  <cp:lastModifiedBy>钟将</cp:lastModifiedBy>
  <cp:revision>2</cp:revision>
  <dcterms:created xsi:type="dcterms:W3CDTF">2018-10-23T13:33:00Z</dcterms:created>
  <dcterms:modified xsi:type="dcterms:W3CDTF">2018-10-23T13:33:00Z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